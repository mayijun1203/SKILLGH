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4CFF0" w14:textId="0673722D" w:rsidR="00DA3F6B" w:rsidRPr="008E7D05" w:rsidRDefault="1E818A71" w:rsidP="1C6269A6">
      <w:r>
        <w:t>M</w:t>
      </w:r>
      <w:r w:rsidR="547F6B27">
        <w:t>ap</w:t>
      </w:r>
    </w:p>
    <w:p w14:paraId="0B23290E" w14:textId="25F3F86F" w:rsidR="00DA3F6B" w:rsidRPr="008E7D05" w:rsidRDefault="731431F2" w:rsidP="1C6269A6">
      <w:pPr>
        <w:pStyle w:val="ListParagraph"/>
        <w:numPr>
          <w:ilvl w:val="0"/>
          <w:numId w:val="6"/>
        </w:numPr>
      </w:pPr>
      <w:r>
        <w:t>ArcGIS</w:t>
      </w:r>
      <w:r w:rsidR="3CD1FCF6">
        <w:t xml:space="preserve"> (ArcGIS Pro</w:t>
      </w:r>
      <w:r w:rsidR="0A33E341">
        <w:t xml:space="preserve"> Testing</w:t>
      </w:r>
      <w:r w:rsidR="3CD1FCF6">
        <w:t>)</w:t>
      </w:r>
    </w:p>
    <w:p w14:paraId="4492860F" w14:textId="58A48723" w:rsidR="001B2D25" w:rsidRPr="00821F85" w:rsidRDefault="731431F2" w:rsidP="001478B3">
      <w:pPr>
        <w:pStyle w:val="ListParagraph"/>
        <w:numPr>
          <w:ilvl w:val="0"/>
          <w:numId w:val="6"/>
        </w:numPr>
      </w:pPr>
      <w:r>
        <w:t>QGIS</w:t>
      </w:r>
      <w:r w:rsidR="62F05573">
        <w:t xml:space="preserve"> (</w:t>
      </w:r>
      <w:hyperlink r:id="rId9">
        <w:r w:rsidR="62F05573" w:rsidRPr="1C6269A6">
          <w:rPr>
            <w:rStyle w:val="Hyperlink"/>
          </w:rPr>
          <w:t>https://www.qgis.org/en/site/</w:t>
        </w:r>
      </w:hyperlink>
      <w:r w:rsidR="62F05573">
        <w:t>)</w:t>
      </w:r>
    </w:p>
    <w:p w14:paraId="409569BF" w14:textId="71E58DBC" w:rsidR="22C3DA8D" w:rsidRDefault="22C3DA8D" w:rsidP="1C6269A6">
      <w:pPr>
        <w:pStyle w:val="ListParagraph"/>
        <w:numPr>
          <w:ilvl w:val="1"/>
          <w:numId w:val="6"/>
        </w:numPr>
      </w:pPr>
      <w:r>
        <w:t>Faster in rendering large data</w:t>
      </w:r>
    </w:p>
    <w:p w14:paraId="41D9EE00" w14:textId="77564E68" w:rsidR="06247E6E" w:rsidRDefault="06247E6E" w:rsidP="1C6269A6">
      <w:pPr>
        <w:pStyle w:val="ListParagraph"/>
        <w:numPr>
          <w:ilvl w:val="0"/>
          <w:numId w:val="6"/>
        </w:numPr>
      </w:pPr>
      <w:r>
        <w:t>Carto (</w:t>
      </w:r>
      <w:proofErr w:type="spellStart"/>
      <w:r>
        <w:t>dcpbuilder</w:t>
      </w:r>
      <w:proofErr w:type="spellEnd"/>
      <w:r>
        <w:t>)</w:t>
      </w:r>
    </w:p>
    <w:p w14:paraId="7F487CF0" w14:textId="77043254" w:rsidR="06247E6E" w:rsidRDefault="06247E6E" w:rsidP="1C6269A6">
      <w:pPr>
        <w:pStyle w:val="ListParagraph"/>
        <w:numPr>
          <w:ilvl w:val="1"/>
          <w:numId w:val="6"/>
        </w:numPr>
        <w:rPr>
          <w:highlight w:val="yellow"/>
        </w:rPr>
      </w:pPr>
      <w:r>
        <w:t>FHV</w:t>
      </w:r>
      <w:r w:rsidR="7699DDD1">
        <w:t xml:space="preserve">: </w:t>
      </w:r>
      <w:hyperlink r:id="rId10">
        <w:r w:rsidR="7699DDD1" w:rsidRPr="1C6269A6">
          <w:rPr>
            <w:rStyle w:val="Hyperlink"/>
          </w:rPr>
          <w:t>https://nycplanning.carto.com/u/dcptransportation/builder/cab36a35-78ea-4023-ad5a-cfc741d1a935/embed</w:t>
        </w:r>
      </w:hyperlink>
      <w:r w:rsidR="7699DDD1">
        <w:t xml:space="preserve"> </w:t>
      </w:r>
    </w:p>
    <w:p w14:paraId="0576812B" w14:textId="533DAB90" w:rsidR="44064057" w:rsidRDefault="44064057" w:rsidP="1C6269A6">
      <w:pPr>
        <w:pStyle w:val="ListParagraph"/>
        <w:numPr>
          <w:ilvl w:val="1"/>
          <w:numId w:val="6"/>
        </w:numPr>
        <w:rPr>
          <w:highlight w:val="yellow"/>
        </w:rPr>
      </w:pPr>
      <w:r>
        <w:t>Citi Bike:</w:t>
      </w:r>
      <w:r w:rsidR="4EE86F98">
        <w:t xml:space="preserve"> </w:t>
      </w:r>
      <w:hyperlink r:id="rId11">
        <w:r w:rsidR="4EE86F98" w:rsidRPr="1C6269A6">
          <w:rPr>
            <w:rStyle w:val="Hyperlink"/>
          </w:rPr>
          <w:t>https://nycplanning.carto.com/u/dcptransportation/builder/fc016666-295f-4229-b422-7d2832a5261f/embed</w:t>
        </w:r>
      </w:hyperlink>
      <w:r w:rsidR="4EE86F98">
        <w:t xml:space="preserve"> </w:t>
      </w:r>
    </w:p>
    <w:p w14:paraId="2CBB6407" w14:textId="2FCA9E52" w:rsidR="06247E6E" w:rsidRDefault="06247E6E" w:rsidP="1C6269A6">
      <w:pPr>
        <w:pStyle w:val="ListParagraph"/>
        <w:numPr>
          <w:ilvl w:val="1"/>
          <w:numId w:val="6"/>
        </w:numPr>
      </w:pPr>
      <w:r>
        <w:t>Sidewalk</w:t>
      </w:r>
      <w:r w:rsidR="7B92F4CB">
        <w:t xml:space="preserve">: </w:t>
      </w:r>
      <w:hyperlink r:id="rId12">
        <w:r w:rsidRPr="1C6269A6">
          <w:rPr>
            <w:rStyle w:val="Hyperlink"/>
          </w:rPr>
          <w:t>https://nycplanning.carto.com/u/dcpbuilder/builder/8cb4fdfa-75f0-4686-b91c-835cc6613ed2/embed</w:t>
        </w:r>
      </w:hyperlink>
    </w:p>
    <w:p w14:paraId="26608149" w14:textId="6C84C9BA" w:rsidR="17BFEF77" w:rsidRDefault="17BFEF77" w:rsidP="1C6269A6">
      <w:pPr>
        <w:pStyle w:val="ListParagraph"/>
        <w:numPr>
          <w:ilvl w:val="0"/>
          <w:numId w:val="6"/>
        </w:numPr>
      </w:pPr>
      <w:r>
        <w:t>Kepler.gl (</w:t>
      </w:r>
      <w:hyperlink r:id="rId13">
        <w:r w:rsidRPr="1C6269A6">
          <w:rPr>
            <w:rStyle w:val="Hyperlink"/>
          </w:rPr>
          <w:t>https://kepler.gl/</w:t>
        </w:r>
      </w:hyperlink>
      <w:r>
        <w:t>)</w:t>
      </w:r>
    </w:p>
    <w:p w14:paraId="382A3369" w14:textId="398EA074" w:rsidR="17BFEF77" w:rsidRDefault="17BFEF77" w:rsidP="1C6269A6">
      <w:pPr>
        <w:pStyle w:val="ListParagraph"/>
        <w:numPr>
          <w:ilvl w:val="1"/>
          <w:numId w:val="6"/>
        </w:numPr>
        <w:rPr>
          <w:highlight w:val="yellow"/>
        </w:rPr>
      </w:pPr>
      <w:r>
        <w:t xml:space="preserve">Citi Bike </w:t>
      </w:r>
      <w:r w:rsidR="24D45DD8">
        <w:t xml:space="preserve">: </w:t>
      </w:r>
      <w:hyperlink r:id="rId14">
        <w:r w:rsidR="24D45DD8" w:rsidRPr="1C6269A6">
          <w:rPr>
            <w:rStyle w:val="Hyperlink"/>
          </w:rPr>
          <w:t>https://kepler.gl/demo/map/carto?mapId=a86039d1-2078-f0fa-a819-1bd80c05306c&amp;owner=dcptransportation&amp;privateMap=false</w:t>
        </w:r>
      </w:hyperlink>
      <w:r w:rsidR="24D45DD8">
        <w:t xml:space="preserve"> </w:t>
      </w:r>
    </w:p>
    <w:p w14:paraId="4898C68A" w14:textId="6DFB7776" w:rsidR="17BFEF77" w:rsidRDefault="17BFEF77" w:rsidP="1C6269A6">
      <w:pPr>
        <w:pStyle w:val="ListParagraph"/>
        <w:numPr>
          <w:ilvl w:val="0"/>
          <w:numId w:val="6"/>
        </w:numPr>
        <w:rPr>
          <w:highlight w:val="yellow"/>
        </w:rPr>
      </w:pPr>
      <w:proofErr w:type="spellStart"/>
      <w:r>
        <w:t>Map</w:t>
      </w:r>
      <w:r w:rsidR="4C03782A">
        <w:t>B</w:t>
      </w:r>
      <w:r>
        <w:t>ox</w:t>
      </w:r>
      <w:proofErr w:type="spellEnd"/>
      <w:r>
        <w:t xml:space="preserve"> GL (</w:t>
      </w:r>
      <w:hyperlink r:id="rId15">
        <w:r w:rsidRPr="1C6269A6">
          <w:rPr>
            <w:rStyle w:val="Hyperlink"/>
          </w:rPr>
          <w:t>https://docs.mapbox.com/mapbox-gl-js/api/</w:t>
        </w:r>
      </w:hyperlink>
      <w:r>
        <w:t>)</w:t>
      </w:r>
    </w:p>
    <w:p w14:paraId="5B28ED74" w14:textId="385FAD1F" w:rsidR="00BE65B5" w:rsidRPr="00BE65B5" w:rsidRDefault="00332968" w:rsidP="00BE65B5">
      <w:pPr>
        <w:pStyle w:val="ListParagraph"/>
        <w:numPr>
          <w:ilvl w:val="1"/>
          <w:numId w:val="6"/>
        </w:numPr>
        <w:rPr>
          <w:ins w:id="0" w:author="Ma Yijun" w:date="2020-11-04T11:21:00Z"/>
          <w:highlight w:val="yellow"/>
          <w:rPrChange w:id="1" w:author="Ma Yijun" w:date="2020-11-04T11:21:00Z">
            <w:rPr>
              <w:ins w:id="2" w:author="Ma Yijun" w:date="2020-11-04T11:21:00Z"/>
            </w:rPr>
          </w:rPrChange>
        </w:rPr>
      </w:pPr>
      <w:r>
        <w:t>Sidewalk Cafe</w:t>
      </w:r>
      <w:r w:rsidR="17BFEF77">
        <w:t xml:space="preserve">: </w:t>
      </w:r>
      <w:ins w:id="3" w:author="Ma Yijun" w:date="2020-11-04T11:21:00Z">
        <w:r>
          <w:fldChar w:fldCharType="begin"/>
        </w:r>
        <w:r>
          <w:instrText xml:space="preserve"> HYPERLINK "</w:instrText>
        </w:r>
        <w:r w:rsidRPr="00332968">
          <w:instrText>https://nycplanning.github.io/td-covid19/sidewalkcafe/#10/40.7153/-73.9408</w:instrText>
        </w:r>
        <w:r>
          <w:instrText xml:space="preserve">" </w:instrText>
        </w:r>
        <w:r>
          <w:fldChar w:fldCharType="separate"/>
        </w:r>
        <w:r w:rsidRPr="0090192F">
          <w:rPr>
            <w:rStyle w:val="Hyperlink"/>
          </w:rPr>
          <w:t>https://nycplanning.github.io/td-covid19/sidewalkcafe/#10/40.7153/-73.9408</w:t>
        </w:r>
        <w:r>
          <w:fldChar w:fldCharType="end"/>
        </w:r>
      </w:ins>
      <w:r>
        <w:t xml:space="preserve"> (script: </w:t>
      </w:r>
      <w:hyperlink r:id="rId16" w:history="1">
        <w:r w:rsidR="00E044E4" w:rsidRPr="0090192F">
          <w:rPr>
            <w:rStyle w:val="Hyperlink"/>
          </w:rPr>
          <w:t>https://github.com/NYCPlanning/td-covid19/blob/master/sidewalkcafe/index.html</w:t>
        </w:r>
      </w:hyperlink>
      <w:r>
        <w:t>)</w:t>
      </w:r>
      <w:del w:id="4" w:author="Ma Yijun" w:date="2020-11-04T11:21:00Z">
        <w:r w:rsidR="00BE65B5" w:rsidDel="00332968">
          <w:fldChar w:fldCharType="begin"/>
        </w:r>
        <w:r w:rsidR="00BE65B5" w:rsidDel="00332968">
          <w:delInstrText xml:space="preserve"> HYPERLINK "https://nycplanning.github.io/td-covid19/report/mapbox/test.html" \l "9.5/40.7657/-73.9783" \h </w:delInstrText>
        </w:r>
        <w:r w:rsidR="00BE65B5" w:rsidDel="00332968">
          <w:fldChar w:fldCharType="separate"/>
        </w:r>
        <w:r w:rsidR="17BFEF77" w:rsidRPr="1C6269A6" w:rsidDel="00332968">
          <w:rPr>
            <w:rStyle w:val="Hyperlink"/>
          </w:rPr>
          <w:delText>https://nycplanning.github.io/td-covid19/report/mapbox/test.html#9.5/40.7657/-73.9783</w:delText>
        </w:r>
        <w:r w:rsidR="00BE65B5" w:rsidDel="00332968">
          <w:rPr>
            <w:rStyle w:val="Hyperlink"/>
          </w:rPr>
          <w:fldChar w:fldCharType="end"/>
        </w:r>
      </w:del>
      <w:bookmarkStart w:id="5" w:name="_GoBack"/>
      <w:bookmarkEnd w:id="5"/>
    </w:p>
    <w:p w14:paraId="65F14C8D" w14:textId="77777777" w:rsidR="00332968" w:rsidRPr="00332968" w:rsidRDefault="00332968" w:rsidP="00332968">
      <w:pPr>
        <w:rPr>
          <w:highlight w:val="yellow"/>
          <w:rPrChange w:id="6" w:author="Ma Yijun" w:date="2020-11-04T11:21:00Z">
            <w:rPr>
              <w:highlight w:val="yellow"/>
            </w:rPr>
          </w:rPrChange>
        </w:rPr>
        <w:pPrChange w:id="7" w:author="Ma Yijun" w:date="2020-11-04T11:21:00Z">
          <w:pPr>
            <w:pStyle w:val="ListParagraph"/>
            <w:numPr>
              <w:ilvl w:val="1"/>
              <w:numId w:val="6"/>
            </w:numPr>
            <w:ind w:left="1440" w:hanging="360"/>
          </w:pPr>
        </w:pPrChange>
      </w:pPr>
    </w:p>
    <w:p w14:paraId="144A2CB0" w14:textId="18100D60" w:rsidR="1C6269A6" w:rsidRDefault="1C6269A6" w:rsidP="1C6269A6"/>
    <w:p w14:paraId="502245C9" w14:textId="52FC50B2" w:rsidR="1C6269A6" w:rsidRDefault="1C6269A6" w:rsidP="1C6269A6"/>
    <w:p w14:paraId="3EFAC158" w14:textId="42A2AC7D" w:rsidR="5344B050" w:rsidRDefault="5344B050" w:rsidP="1C6269A6">
      <w:r>
        <w:t>All-in-one</w:t>
      </w:r>
    </w:p>
    <w:p w14:paraId="74A36B3A" w14:textId="654EF097" w:rsidR="003B35EB" w:rsidRPr="00821F85" w:rsidRDefault="3667A31F" w:rsidP="1C6269A6">
      <w:pPr>
        <w:pStyle w:val="ListParagraph"/>
        <w:numPr>
          <w:ilvl w:val="0"/>
          <w:numId w:val="8"/>
        </w:numPr>
      </w:pPr>
      <w:r>
        <w:t>Python/R</w:t>
      </w:r>
    </w:p>
    <w:p w14:paraId="2070C5AC" w14:textId="5696D5A0" w:rsidR="008A16A1" w:rsidRPr="00821F85" w:rsidRDefault="284220EF" w:rsidP="1C6269A6">
      <w:pPr>
        <w:pStyle w:val="ListParagraph"/>
        <w:numPr>
          <w:ilvl w:val="1"/>
          <w:numId w:val="8"/>
        </w:numPr>
      </w:pPr>
      <w:r>
        <w:t xml:space="preserve">Python: </w:t>
      </w:r>
      <w:proofErr w:type="spellStart"/>
      <w:r>
        <w:t>GeoPandas</w:t>
      </w:r>
      <w:proofErr w:type="spellEnd"/>
      <w:r>
        <w:t>, Shapely, etc.</w:t>
      </w:r>
    </w:p>
    <w:p w14:paraId="20C8D4D7" w14:textId="0CC5EE40" w:rsidR="008A16A1" w:rsidRPr="00821F85" w:rsidRDefault="0F836B48" w:rsidP="1C6269A6">
      <w:pPr>
        <w:pStyle w:val="ListParagraph"/>
        <w:numPr>
          <w:ilvl w:val="1"/>
          <w:numId w:val="8"/>
        </w:numPr>
      </w:pPr>
      <w:r>
        <w:t xml:space="preserve">R: </w:t>
      </w:r>
      <w:r w:rsidR="32C27D57">
        <w:t>sf</w:t>
      </w:r>
      <w:r>
        <w:t xml:space="preserve">, </w:t>
      </w:r>
      <w:proofErr w:type="spellStart"/>
      <w:r w:rsidR="32C27D57">
        <w:t>sp</w:t>
      </w:r>
      <w:proofErr w:type="spellEnd"/>
      <w:r w:rsidR="32C27D57">
        <w:t>, etc.</w:t>
      </w:r>
      <w:commentRangeStart w:id="8"/>
      <w:commentRangeEnd w:id="8"/>
      <w:r w:rsidR="1D47955F">
        <w:rPr>
          <w:rStyle w:val="CommentReference"/>
        </w:rPr>
        <w:commentReference w:id="8"/>
      </w:r>
      <w:commentRangeStart w:id="9"/>
      <w:commentRangeEnd w:id="9"/>
      <w:r w:rsidR="1D47955F">
        <w:rPr>
          <w:rStyle w:val="CommentReference"/>
        </w:rPr>
        <w:commentReference w:id="9"/>
      </w:r>
      <w:commentRangeStart w:id="10"/>
      <w:commentRangeEnd w:id="10"/>
      <w:r w:rsidR="1D47955F">
        <w:rPr>
          <w:rStyle w:val="CommentReference"/>
        </w:rPr>
        <w:commentReference w:id="10"/>
      </w:r>
      <w:commentRangeStart w:id="12"/>
      <w:commentRangeEnd w:id="12"/>
      <w:r w:rsidR="1D47955F">
        <w:rPr>
          <w:rStyle w:val="CommentReference"/>
        </w:rPr>
        <w:commentReference w:id="12"/>
      </w:r>
      <w:commentRangeStart w:id="14"/>
      <w:commentRangeEnd w:id="14"/>
      <w:r w:rsidR="1D47955F">
        <w:rPr>
          <w:rStyle w:val="CommentReference"/>
        </w:rPr>
        <w:commentReference w:id="14"/>
      </w:r>
      <w:commentRangeStart w:id="16"/>
      <w:commentRangeEnd w:id="16"/>
      <w:r w:rsidR="1D47955F">
        <w:rPr>
          <w:rStyle w:val="CommentReference"/>
        </w:rPr>
        <w:commentReference w:id="16"/>
      </w:r>
    </w:p>
    <w:p w14:paraId="3E40CCF8" w14:textId="77777777" w:rsidR="00956559" w:rsidRPr="00821F85" w:rsidRDefault="6282FEDF" w:rsidP="1C6269A6">
      <w:pPr>
        <w:pStyle w:val="ListParagraph"/>
        <w:numPr>
          <w:ilvl w:val="1"/>
          <w:numId w:val="8"/>
        </w:numPr>
      </w:pPr>
      <w:proofErr w:type="spellStart"/>
      <w:r>
        <w:t>Plotly</w:t>
      </w:r>
      <w:proofErr w:type="spellEnd"/>
    </w:p>
    <w:p w14:paraId="58FEEEB3" w14:textId="01428221" w:rsidR="00956559" w:rsidRPr="00821F85" w:rsidRDefault="244A4B90" w:rsidP="1C6269A6">
      <w:pPr>
        <w:pStyle w:val="ListParagraph"/>
        <w:numPr>
          <w:ilvl w:val="2"/>
          <w:numId w:val="8"/>
        </w:numPr>
      </w:pPr>
      <w:r>
        <w:t>Python</w:t>
      </w:r>
      <w:r w:rsidR="45374D49">
        <w:t xml:space="preserve"> (</w:t>
      </w:r>
      <w:hyperlink r:id="rId20">
        <w:r w:rsidR="45374D49" w:rsidRPr="1C6269A6">
          <w:rPr>
            <w:rStyle w:val="Hyperlink"/>
          </w:rPr>
          <w:t>https://plotly.com/python/</w:t>
        </w:r>
      </w:hyperlink>
      <w:r w:rsidR="45374D49">
        <w:t>)</w:t>
      </w:r>
    </w:p>
    <w:p w14:paraId="476ACE09" w14:textId="78AAA958" w:rsidR="0001457E" w:rsidRPr="00821F85" w:rsidRDefault="244A4B90" w:rsidP="1C6269A6">
      <w:pPr>
        <w:pStyle w:val="ListParagraph"/>
        <w:numPr>
          <w:ilvl w:val="2"/>
          <w:numId w:val="8"/>
        </w:numPr>
      </w:pPr>
      <w:r>
        <w:t xml:space="preserve">R </w:t>
      </w:r>
      <w:r w:rsidR="24F6FAB8">
        <w:t>(</w:t>
      </w:r>
      <w:hyperlink r:id="rId21">
        <w:r w:rsidRPr="1C6269A6">
          <w:rPr>
            <w:rStyle w:val="Hyperlink"/>
          </w:rPr>
          <w:t>https://plotly.com/r/</w:t>
        </w:r>
      </w:hyperlink>
      <w:r w:rsidR="24F6FAB8">
        <w:t>)</w:t>
      </w:r>
    </w:p>
    <w:p w14:paraId="4BB9ED97" w14:textId="6095A186" w:rsidR="00BA3376" w:rsidRDefault="77C08BCA" w:rsidP="1C6269A6">
      <w:pPr>
        <w:pStyle w:val="ListParagraph"/>
        <w:numPr>
          <w:ilvl w:val="2"/>
          <w:numId w:val="8"/>
        </w:numPr>
      </w:pPr>
      <w:r>
        <w:t>Turnstile</w:t>
      </w:r>
      <w:r w:rsidR="1BA4FD75">
        <w:t xml:space="preserve"> example</w:t>
      </w:r>
      <w:r>
        <w:t xml:space="preserve">:  </w:t>
      </w:r>
      <w:hyperlink r:id="rId22">
        <w:r w:rsidR="479BA153" w:rsidRPr="1C6269A6">
          <w:rPr>
            <w:rStyle w:val="Hyperlink"/>
          </w:rPr>
          <w:t>https://mayijun1203.github.io/MLGH/plotly/turnstile.html</w:t>
        </w:r>
      </w:hyperlink>
    </w:p>
    <w:p w14:paraId="128EED5A" w14:textId="6A231AC9" w:rsidR="17B7FE87" w:rsidRDefault="17B7FE87" w:rsidP="1C6269A6">
      <w:pPr>
        <w:pStyle w:val="ListParagraph"/>
        <w:numPr>
          <w:ilvl w:val="1"/>
          <w:numId w:val="8"/>
        </w:numPr>
      </w:pPr>
      <w:proofErr w:type="spellStart"/>
      <w:r>
        <w:t>Streamlit</w:t>
      </w:r>
      <w:proofErr w:type="spellEnd"/>
      <w:r w:rsidR="08734417">
        <w:t xml:space="preserve"> (</w:t>
      </w:r>
      <w:hyperlink r:id="rId23">
        <w:r w:rsidR="08734417" w:rsidRPr="1C6269A6">
          <w:rPr>
            <w:rStyle w:val="Hyperlink"/>
          </w:rPr>
          <w:t>https://www.streamlit.io/</w:t>
        </w:r>
      </w:hyperlink>
      <w:r w:rsidR="08734417">
        <w:t>)</w:t>
      </w:r>
    </w:p>
    <w:p w14:paraId="23518325" w14:textId="3ECC979B" w:rsidR="17B7FE87" w:rsidRDefault="17B7FE87" w:rsidP="1C6269A6">
      <w:pPr>
        <w:pStyle w:val="ListParagraph"/>
        <w:numPr>
          <w:ilvl w:val="2"/>
          <w:numId w:val="8"/>
        </w:numPr>
      </w:pPr>
      <w:r>
        <w:t xml:space="preserve">HED: </w:t>
      </w:r>
      <w:hyperlink r:id="rId24">
        <w:r w:rsidR="4FCAA8CD" w:rsidRPr="1C6269A6">
          <w:rPr>
            <w:rStyle w:val="Hyperlink"/>
          </w:rPr>
          <w:t>https://real-time-devdb.nycplanningdigital.com/</w:t>
        </w:r>
      </w:hyperlink>
      <w:r w:rsidR="4FCAA8CD">
        <w:t xml:space="preserve"> (NYCDCP; Planning101)</w:t>
      </w:r>
    </w:p>
    <w:p w14:paraId="03ED25E3" w14:textId="431D7868" w:rsidR="00841ABC" w:rsidRPr="00821F85" w:rsidRDefault="793E85A7" w:rsidP="1C6269A6">
      <w:pPr>
        <w:pStyle w:val="ListParagraph"/>
        <w:numPr>
          <w:ilvl w:val="0"/>
          <w:numId w:val="8"/>
        </w:numPr>
        <w:rPr>
          <w:lang w:val="fr-FR"/>
        </w:rPr>
      </w:pPr>
      <w:r w:rsidRPr="1C6269A6">
        <w:rPr>
          <w:lang w:val="fr-FR"/>
        </w:rPr>
        <w:t>Tableau</w:t>
      </w:r>
      <w:r w:rsidR="70E4BD80" w:rsidRPr="1C6269A6">
        <w:rPr>
          <w:lang w:val="fr-FR"/>
        </w:rPr>
        <w:t xml:space="preserve"> Public</w:t>
      </w:r>
      <w:r w:rsidR="29C73A36" w:rsidRPr="1C6269A6">
        <w:rPr>
          <w:lang w:val="fr-FR"/>
        </w:rPr>
        <w:t xml:space="preserve"> (</w:t>
      </w:r>
      <w:hyperlink r:id="rId25">
        <w:r w:rsidR="29C73A36" w:rsidRPr="1C6269A6">
          <w:rPr>
            <w:rStyle w:val="Hyperlink"/>
            <w:lang w:val="fr-FR"/>
          </w:rPr>
          <w:t>https://public.tableau.com/en-us/s/</w:t>
        </w:r>
      </w:hyperlink>
      <w:r w:rsidR="29C73A36" w:rsidRPr="1C6269A6">
        <w:rPr>
          <w:lang w:val="fr-FR"/>
        </w:rPr>
        <w:t>)</w:t>
      </w:r>
    </w:p>
    <w:p w14:paraId="0CF74E2C" w14:textId="063D7D7E" w:rsidR="00BC1D90" w:rsidRPr="00156285" w:rsidRDefault="117FFF85" w:rsidP="1C6269A6">
      <w:pPr>
        <w:pStyle w:val="ListParagraph"/>
        <w:numPr>
          <w:ilvl w:val="1"/>
          <w:numId w:val="7"/>
        </w:numPr>
      </w:pPr>
      <w:r>
        <w:t>DMV</w:t>
      </w:r>
      <w:r w:rsidR="66776670">
        <w:t xml:space="preserve">: </w:t>
      </w:r>
      <w:hyperlink r:id="rId26" w:anchor="!/vizhome/DMVprofiles_All/Dashboard1">
        <w:r w:rsidR="4ADC9164" w:rsidRPr="1C6269A6">
          <w:rPr>
            <w:rStyle w:val="Hyperlink"/>
          </w:rPr>
          <w:t>https://public.tableau.com/profile/dcptransportation#!/vizhome/DMVprofiles_All/Dashboard1</w:t>
        </w:r>
      </w:hyperlink>
    </w:p>
    <w:p w14:paraId="6AFA060B" w14:textId="39DCF383" w:rsidR="00DB59EA" w:rsidRPr="00821F85" w:rsidRDefault="33732047" w:rsidP="1C6269A6">
      <w:pPr>
        <w:pStyle w:val="ListParagraph"/>
        <w:numPr>
          <w:ilvl w:val="1"/>
          <w:numId w:val="6"/>
        </w:numPr>
      </w:pPr>
      <w:proofErr w:type="spellStart"/>
      <w:r>
        <w:t>Travelshed</w:t>
      </w:r>
      <w:proofErr w:type="spellEnd"/>
      <w:r w:rsidR="7C632902">
        <w:t xml:space="preserve">: </w:t>
      </w:r>
      <w:hyperlink r:id="rId27">
        <w:r w:rsidR="19132CEB" w:rsidRPr="1C6269A6">
          <w:rPr>
            <w:rStyle w:val="Hyperlink"/>
          </w:rPr>
          <w:t>https://nycplanning.github.io/td-travelshed/webapp/dist</w:t>
        </w:r>
      </w:hyperlink>
    </w:p>
    <w:p w14:paraId="7A3E6E3E" w14:textId="3A888871" w:rsidR="09982DCB" w:rsidRDefault="09982DCB" w:rsidP="1C6269A6">
      <w:pPr>
        <w:pStyle w:val="ListParagraph"/>
        <w:numPr>
          <w:ilvl w:val="0"/>
          <w:numId w:val="8"/>
        </w:numPr>
      </w:pPr>
      <w:r>
        <w:t>ArcGIS Online</w:t>
      </w:r>
    </w:p>
    <w:p w14:paraId="4B2D3B97" w14:textId="7995FB60" w:rsidR="09982DCB" w:rsidRDefault="09982DCB" w:rsidP="1C6269A6">
      <w:pPr>
        <w:pStyle w:val="ListParagraph"/>
        <w:numPr>
          <w:ilvl w:val="1"/>
          <w:numId w:val="8"/>
        </w:numPr>
      </w:pPr>
      <w:r>
        <w:t xml:space="preserve">Bike count story map: </w:t>
      </w:r>
      <w:hyperlink r:id="rId28">
        <w:r w:rsidRPr="1C6269A6">
          <w:rPr>
            <w:rStyle w:val="Hyperlink"/>
          </w:rPr>
          <w:t>https://dcp.maps.arcgis.com/apps/MapSeries/index.html?appid=68ec7adcdf034e0d9ae5267758dd3f72</w:t>
        </w:r>
      </w:hyperlink>
    </w:p>
    <w:p w14:paraId="41C2B162" w14:textId="7EAADD5E" w:rsidR="09982DCB" w:rsidRDefault="09982DCB" w:rsidP="1C6269A6">
      <w:pPr>
        <w:pStyle w:val="ListParagraph"/>
        <w:numPr>
          <w:ilvl w:val="1"/>
          <w:numId w:val="8"/>
        </w:numPr>
      </w:pPr>
      <w:r>
        <w:t xml:space="preserve">JHU </w:t>
      </w:r>
      <w:proofErr w:type="spellStart"/>
      <w:r>
        <w:t>Covid</w:t>
      </w:r>
      <w:proofErr w:type="spellEnd"/>
      <w:r>
        <w:t xml:space="preserve">: </w:t>
      </w:r>
      <w:hyperlink r:id="rId29">
        <w:r w:rsidRPr="1C6269A6">
          <w:rPr>
            <w:rStyle w:val="Hyperlink"/>
          </w:rPr>
          <w:t>https://coronavirus.jhu.edu/map.html</w:t>
        </w:r>
      </w:hyperlink>
    </w:p>
    <w:p w14:paraId="6103378C" w14:textId="689ADAB8" w:rsidR="00B2705B" w:rsidRPr="00821F85" w:rsidRDefault="6CC4CC8E" w:rsidP="1C6269A6">
      <w:pPr>
        <w:pStyle w:val="ListParagraph"/>
        <w:numPr>
          <w:ilvl w:val="0"/>
          <w:numId w:val="8"/>
        </w:numPr>
      </w:pPr>
      <w:r>
        <w:lastRenderedPageBreak/>
        <w:t>Power BI</w:t>
      </w:r>
      <w:r w:rsidR="70E4BD80">
        <w:t xml:space="preserve"> Desktop</w:t>
      </w:r>
      <w:r w:rsidR="753E06BB">
        <w:t xml:space="preserve"> (</w:t>
      </w:r>
      <w:hyperlink r:id="rId30">
        <w:r w:rsidR="753E06BB" w:rsidRPr="1C6269A6">
          <w:rPr>
            <w:rStyle w:val="Hyperlink"/>
          </w:rPr>
          <w:t>https://powerbi.microsoft.com/en-us/desktop/</w:t>
        </w:r>
      </w:hyperlink>
      <w:r w:rsidR="753E06BB">
        <w:t>)</w:t>
      </w:r>
    </w:p>
    <w:p w14:paraId="73B1B499" w14:textId="33CBF25E" w:rsidR="5709348D" w:rsidRDefault="5709348D" w:rsidP="1C6269A6">
      <w:pPr>
        <w:pStyle w:val="ListParagraph"/>
        <w:numPr>
          <w:ilvl w:val="1"/>
          <w:numId w:val="8"/>
        </w:numPr>
      </w:pPr>
      <w:r>
        <w:t xml:space="preserve">Limitation: </w:t>
      </w:r>
      <w:r w:rsidR="52A02530">
        <w:t>can only be exported to pdf; no server without pay</w:t>
      </w:r>
    </w:p>
    <w:p w14:paraId="169031EB" w14:textId="657C8433" w:rsidR="1C6269A6" w:rsidRDefault="1C6269A6" w:rsidP="1C6269A6"/>
    <w:p w14:paraId="4479F8BC" w14:textId="3454C1A2" w:rsidR="1C6269A6" w:rsidRDefault="1C6269A6" w:rsidP="1C6269A6"/>
    <w:p w14:paraId="19863C20" w14:textId="390C66B9" w:rsidR="1C6269A6" w:rsidRDefault="1C6269A6" w:rsidP="1C6269A6"/>
    <w:p w14:paraId="30510537" w14:textId="1BA3B4E2" w:rsidR="79B3D2A7" w:rsidRDefault="79B3D2A7" w:rsidP="1C6269A6">
      <w:r>
        <w:t>Presentation</w:t>
      </w:r>
    </w:p>
    <w:p w14:paraId="393C9971" w14:textId="75E962B2" w:rsidR="00841ABC" w:rsidRPr="00821F85" w:rsidRDefault="725CB81B" w:rsidP="1C6269A6">
      <w:pPr>
        <w:pStyle w:val="ListParagraph"/>
        <w:numPr>
          <w:ilvl w:val="0"/>
          <w:numId w:val="11"/>
        </w:numPr>
      </w:pPr>
      <w:r>
        <w:t>Slides</w:t>
      </w:r>
      <w:r w:rsidR="2127A6E5">
        <w:t xml:space="preserve"> (</w:t>
      </w:r>
      <w:hyperlink r:id="rId31">
        <w:r w:rsidR="2127A6E5" w:rsidRPr="1C6269A6">
          <w:rPr>
            <w:rStyle w:val="Hyperlink"/>
          </w:rPr>
          <w:t>https://slides.com/</w:t>
        </w:r>
      </w:hyperlink>
      <w:r w:rsidR="2127A6E5">
        <w:t>)</w:t>
      </w:r>
    </w:p>
    <w:p w14:paraId="594CF410" w14:textId="187CD21B" w:rsidR="58C70782" w:rsidRDefault="58C70782" w:rsidP="1C6269A6">
      <w:pPr>
        <w:pStyle w:val="ListParagraph"/>
        <w:numPr>
          <w:ilvl w:val="1"/>
          <w:numId w:val="11"/>
        </w:numPr>
      </w:pPr>
      <w:r>
        <w:t>Test</w:t>
      </w:r>
      <w:r w:rsidR="5DF09ADA">
        <w:t xml:space="preserve"> site</w:t>
      </w:r>
      <w:r>
        <w:t xml:space="preserve">: </w:t>
      </w:r>
      <w:hyperlink r:id="rId32">
        <w:r w:rsidRPr="1C6269A6">
          <w:rPr>
            <w:rStyle w:val="Hyperlink"/>
          </w:rPr>
          <w:t>https://nycplanning.github.io/td-covid19/report</w:t>
        </w:r>
      </w:hyperlink>
    </w:p>
    <w:p w14:paraId="0A5F4A9D" w14:textId="612699B6" w:rsidR="40F90B1F" w:rsidRDefault="40F90B1F" w:rsidP="1C6269A6">
      <w:pPr>
        <w:pStyle w:val="ListParagraph"/>
        <w:numPr>
          <w:ilvl w:val="1"/>
          <w:numId w:val="11"/>
        </w:numPr>
      </w:pPr>
      <w:r>
        <w:t>PDF</w:t>
      </w:r>
      <w:r w:rsidR="238DD1FF">
        <w:t xml:space="preserve"> download</w:t>
      </w:r>
      <w:r>
        <w:t xml:space="preserve">: </w:t>
      </w:r>
      <w:hyperlink r:id="rId33">
        <w:r w:rsidRPr="1C6269A6">
          <w:rPr>
            <w:rStyle w:val="Hyperlink"/>
          </w:rPr>
          <w:t>https://github.com/NYCPlanning/td-covid19/blob/master/report/pdf/deck.pdf</w:t>
        </w:r>
      </w:hyperlink>
    </w:p>
    <w:p w14:paraId="00ED53AD" w14:textId="211FBF86" w:rsidR="00F43522" w:rsidRPr="00F43522" w:rsidRDefault="43A14119" w:rsidP="00F43522">
      <w:pPr>
        <w:pStyle w:val="ListParagraph"/>
        <w:numPr>
          <w:ilvl w:val="1"/>
          <w:numId w:val="11"/>
        </w:numPr>
        <w:rPr>
          <w:rStyle w:val="Hyperlink"/>
          <w:color w:val="auto"/>
          <w:u w:val="none"/>
        </w:rPr>
      </w:pPr>
      <w:r>
        <w:t xml:space="preserve">Some instructions: </w:t>
      </w:r>
      <w:hyperlink r:id="rId34">
        <w:r w:rsidR="0B853B83" w:rsidRPr="1C6269A6">
          <w:rPr>
            <w:rStyle w:val="Hyperlink"/>
          </w:rPr>
          <w:t>https://github.com/NYCPlanning/td-covid19/blob/master/report/Instruction.docx</w:t>
        </w:r>
      </w:hyperlink>
    </w:p>
    <w:p w14:paraId="0703BF00" w14:textId="77777777" w:rsidR="00F43522" w:rsidRDefault="00F43522" w:rsidP="00F43522"/>
    <w:p w14:paraId="5B94C9A1" w14:textId="77777777" w:rsidR="00572E31" w:rsidRDefault="00572E31"/>
    <w:p w14:paraId="4CF374CA" w14:textId="677AC157" w:rsidR="00F43522" w:rsidRDefault="00F43522" w:rsidP="00F43522">
      <w:pPr>
        <w:rPr>
          <w:ins w:id="17" w:author="Laura Smith (DCP)" w:date="2020-09-11T13:13:00Z"/>
        </w:rPr>
      </w:pPr>
      <w:ins w:id="18" w:author="Laura Smith (DCP)" w:date="2020-09-11T13:13:00Z">
        <w:r>
          <w:t>From meeting with HED and POP</w:t>
        </w:r>
      </w:ins>
    </w:p>
    <w:p w14:paraId="3D438720" w14:textId="580E3349" w:rsidR="00F43522" w:rsidRDefault="00F43522" w:rsidP="00F43522">
      <w:pPr>
        <w:pStyle w:val="ListParagraph"/>
        <w:numPr>
          <w:ilvl w:val="0"/>
          <w:numId w:val="12"/>
        </w:numPr>
        <w:rPr>
          <w:ins w:id="19" w:author="Donnise Hurley (DCP)" w:date="2020-09-11T18:34:00Z"/>
        </w:rPr>
      </w:pPr>
      <w:ins w:id="20" w:author="Donnise Hurley (DCP)" w:date="2020-09-11T18:32:00Z">
        <w:r>
          <w:fldChar w:fldCharType="begin"/>
        </w:r>
        <w:r>
          <w:instrText xml:space="preserve">HYPERLINK "https://rstudio.github.io/leaflet/" </w:instrText>
        </w:r>
        <w:r>
          <w:fldChar w:fldCharType="separate"/>
        </w:r>
      </w:ins>
      <w:ins w:id="21" w:author="Laura Smith (DCP)" w:date="2020-09-11T13:13:00Z">
        <w:r w:rsidR="0A36CDCB">
          <w:t>Leaflet</w:t>
        </w:r>
      </w:ins>
      <w:ins w:id="22" w:author="Donnise Hurley (DCP)" w:date="2020-09-11T18:32:00Z">
        <w:r w:rsidR="0C940854" w:rsidRPr="0F4C93D6">
          <w:rPr>
            <w:rStyle w:val="Hyperlink"/>
          </w:rPr>
          <w:t xml:space="preserve"> (DRH)</w:t>
        </w:r>
        <w:r>
          <w:fldChar w:fldCharType="end"/>
        </w:r>
      </w:ins>
    </w:p>
    <w:p w14:paraId="2F9B7DCB" w14:textId="3FD5ED59" w:rsidR="7792D014" w:rsidRDefault="7792D014">
      <w:pPr>
        <w:pStyle w:val="ListParagraph"/>
        <w:numPr>
          <w:ilvl w:val="1"/>
          <w:numId w:val="12"/>
        </w:numPr>
        <w:rPr>
          <w:ins w:id="23" w:author="Donnise Hurley (DCP)" w:date="2020-09-11T18:34:00Z"/>
          <w:rStyle w:val="Hyperlink"/>
        </w:rPr>
        <w:pPrChange w:id="24" w:author="Donnise Hurley (DCP)" w:date="2020-09-11T18:34:00Z">
          <w:pPr>
            <w:pStyle w:val="ListParagraph"/>
            <w:numPr>
              <w:numId w:val="12"/>
            </w:numPr>
            <w:ind w:hanging="360"/>
          </w:pPr>
        </w:pPrChange>
      </w:pPr>
      <w:ins w:id="25" w:author="Donnise Hurley (DCP)" w:date="2020-09-11T18:34:00Z">
        <w:r>
          <w:fldChar w:fldCharType="begin"/>
        </w:r>
        <w:r>
          <w:instrText xml:space="preserve">HYPERLINK "https://github.com/HandsOnDataViz/leaflet-storymaps-with-google-sheets" </w:instrText>
        </w:r>
        <w:r>
          <w:fldChar w:fldCharType="separate"/>
        </w:r>
        <w:r>
          <w:t xml:space="preserve">Leaflet </w:t>
        </w:r>
        <w:proofErr w:type="spellStart"/>
        <w:r w:rsidRPr="0F4C93D6">
          <w:rPr>
            <w:rStyle w:val="Hyperlink"/>
          </w:rPr>
          <w:t>storymap</w:t>
        </w:r>
        <w:proofErr w:type="spellEnd"/>
        <w:r w:rsidRPr="0F4C93D6">
          <w:rPr>
            <w:rStyle w:val="Hyperlink"/>
          </w:rPr>
          <w:t xml:space="preserve"> (DRH)</w:t>
        </w:r>
        <w:r>
          <w:fldChar w:fldCharType="end"/>
        </w:r>
      </w:ins>
    </w:p>
    <w:p w14:paraId="17FEFF14" w14:textId="406705AF" w:rsidR="0F4C93D6" w:rsidRDefault="0F4C93D6" w:rsidP="0F4C93D6">
      <w:pPr>
        <w:ind w:left="360"/>
        <w:rPr>
          <w:ins w:id="26" w:author="Laura Smith (DCP)" w:date="2020-09-11T13:27:00Z"/>
          <w:del w:id="27" w:author="Donnise Hurley (DCP)" w:date="2020-09-11T18:35:00Z"/>
          <w:rStyle w:val="Hyperlink"/>
        </w:rPr>
      </w:pPr>
    </w:p>
    <w:p w14:paraId="46E0FEC9" w14:textId="69147AEA" w:rsidR="007F50B8" w:rsidRDefault="007F50B8" w:rsidP="00F43522">
      <w:pPr>
        <w:pStyle w:val="ListParagraph"/>
        <w:numPr>
          <w:ilvl w:val="0"/>
          <w:numId w:val="12"/>
        </w:numPr>
        <w:rPr>
          <w:ins w:id="28" w:author="Laura Smith (DCP)" w:date="2020-09-11T13:27:00Z"/>
        </w:rPr>
      </w:pPr>
      <w:ins w:id="29" w:author="Laura Smith (DCP)" w:date="2020-09-11T13:27:00Z">
        <w:r>
          <w:t>Storymaps.arcgis.com</w:t>
        </w:r>
      </w:ins>
    </w:p>
    <w:p w14:paraId="4367BE17" w14:textId="11991C09" w:rsidR="007F50B8" w:rsidRDefault="007F50B8">
      <w:pPr>
        <w:pStyle w:val="ListParagraph"/>
        <w:numPr>
          <w:ilvl w:val="0"/>
          <w:numId w:val="12"/>
        </w:numPr>
        <w:rPr>
          <w:rStyle w:val="Hyperlink"/>
        </w:rPr>
        <w:pPrChange w:id="30" w:author="Laura Smith (DCP)" w:date="2020-09-11T13:13:00Z">
          <w:pPr/>
        </w:pPrChange>
      </w:pPr>
    </w:p>
    <w:sectPr w:rsidR="007F5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Karen Johnson (DCP)" w:date="2020-09-10T16:10:00Z" w:initials="K(">
    <w:p w14:paraId="65D39C13" w14:textId="6F364687" w:rsidR="1C6269A6" w:rsidRDefault="1C6269A6">
      <w:r>
        <w:t xml:space="preserve">R "sf, </w:t>
      </w:r>
      <w:proofErr w:type="spellStart"/>
      <w:r>
        <w:t>sp</w:t>
      </w:r>
      <w:proofErr w:type="spellEnd"/>
      <w:r>
        <w:t xml:space="preserve">" are like </w:t>
      </w:r>
      <w:proofErr w:type="spellStart"/>
      <w:r>
        <w:t>Geopandas</w:t>
      </w:r>
      <w:proofErr w:type="spellEnd"/>
      <w:r>
        <w:t xml:space="preserve"> in python?</w:t>
      </w:r>
      <w:r>
        <w:annotationRef/>
      </w:r>
    </w:p>
  </w:comment>
  <w:comment w:id="9" w:author="Fangnan Du (DCP)" w:date="2020-09-10T16:21:00Z" w:initials="F(">
    <w:p w14:paraId="02A04B0E" w14:textId="4D0C43F2" w:rsidR="1C6269A6" w:rsidRDefault="1C6269A6">
      <w:r>
        <w:t xml:space="preserve">similar, which </w:t>
      </w:r>
      <w:proofErr w:type="spellStart"/>
      <w:r>
        <w:t>handel</w:t>
      </w:r>
      <w:proofErr w:type="spellEnd"/>
      <w:r>
        <w:t xml:space="preserve"> most geospatial processing and shapefile converting</w:t>
      </w:r>
      <w:r>
        <w:annotationRef/>
      </w:r>
    </w:p>
  </w:comment>
  <w:comment w:id="10" w:author="Karen Johnson (DCP)" w:date="2020-09-11T07:33:00Z" w:initials="K(">
    <w:p w14:paraId="0D09D036" w14:textId="5D645A8C" w:rsidR="1C6269A6" w:rsidRDefault="1C6269A6">
      <w:r>
        <w:t xml:space="preserve">Thanks </w:t>
      </w:r>
      <w:r>
        <w:rPr>
          <w:color w:val="2B579A"/>
          <w:shd w:val="clear" w:color="auto" w:fill="E6E6E6"/>
        </w:rPr>
        <w:fldChar w:fldCharType="begin"/>
      </w:r>
      <w:r>
        <w:instrText xml:space="preserve"> HYPERLINK "mailto:FDu@planning.nyc.gov"</w:instrText>
      </w:r>
      <w:bookmarkStart w:id="11" w:name="_@_990015E4A7E34DA480A8B8FCC28AC04AZ"/>
      <w:r>
        <w:rPr>
          <w:color w:val="2B579A"/>
          <w:shd w:val="clear" w:color="auto" w:fill="E6E6E6"/>
        </w:rPr>
        <w:fldChar w:fldCharType="separate"/>
      </w:r>
      <w:bookmarkEnd w:id="11"/>
      <w:r w:rsidRPr="1C6269A6">
        <w:rPr>
          <w:rStyle w:val="Mention"/>
          <w:noProof/>
        </w:rPr>
        <w:t>@Fangnan Du (DCP)</w:t>
      </w:r>
      <w:r>
        <w:rPr>
          <w:color w:val="2B579A"/>
          <w:shd w:val="clear" w:color="auto" w:fill="E6E6E6"/>
        </w:rPr>
        <w:fldChar w:fldCharType="end"/>
      </w:r>
      <w:r>
        <w:t xml:space="preserve"> I have only been </w:t>
      </w:r>
      <w:proofErr w:type="spellStart"/>
      <w:r>
        <w:t>been</w:t>
      </w:r>
      <w:proofErr w:type="spellEnd"/>
      <w:r>
        <w:t xml:space="preserve"> able to create simple plots with </w:t>
      </w:r>
      <w:proofErr w:type="spellStart"/>
      <w:r>
        <w:t>Geopandas</w:t>
      </w:r>
      <w:proofErr w:type="spellEnd"/>
      <w:r>
        <w:t xml:space="preserve">  - but not perform geospatial processing  (problems with </w:t>
      </w:r>
      <w:proofErr w:type="spellStart"/>
      <w:r>
        <w:t>rtree</w:t>
      </w:r>
      <w:proofErr w:type="spellEnd"/>
      <w:r>
        <w:t xml:space="preserve"> component ) - this problem could </w:t>
      </w:r>
      <w:proofErr w:type="spellStart"/>
      <w:r>
        <w:t>possible</w:t>
      </w:r>
      <w:proofErr w:type="spellEnd"/>
      <w:r>
        <w:t xml:space="preserve"> be solved with Anaconda installation (?)</w:t>
      </w:r>
      <w:r>
        <w:annotationRef/>
      </w:r>
    </w:p>
  </w:comment>
  <w:comment w:id="12" w:author="Fangnan Du (DCP)" w:date="2020-09-11T13:41:00Z" w:initials="F(">
    <w:p w14:paraId="6AD88084" w14:textId="35356E90" w:rsidR="66965D82" w:rsidRDefault="66965D82">
      <w:pPr>
        <w:pStyle w:val="CommentText"/>
      </w:pPr>
      <w:proofErr w:type="spellStart"/>
      <w:r>
        <w:t>i</w:t>
      </w:r>
      <w:proofErr w:type="spellEnd"/>
      <w:r>
        <w:t xml:space="preserve"> assume </w:t>
      </w:r>
      <w:proofErr w:type="spellStart"/>
      <w:r>
        <w:t>geopandas</w:t>
      </w:r>
      <w:proofErr w:type="spellEnd"/>
      <w:r>
        <w:t xml:space="preserve"> and shapely are able to do the geospatial processing, but </w:t>
      </w:r>
      <w:proofErr w:type="spellStart"/>
      <w:r>
        <w:t>i</w:t>
      </w:r>
      <w:proofErr w:type="spellEnd"/>
      <w:r>
        <w:t xml:space="preserve"> am not familiar with python. I think Yijun have more insight on that. </w:t>
      </w:r>
      <w:r>
        <w:fldChar w:fldCharType="begin"/>
      </w:r>
      <w:r>
        <w:instrText xml:space="preserve"> HYPERLINK "mailto:YMa2@planning.nyc.gov"</w:instrText>
      </w:r>
      <w:bookmarkStart w:id="13" w:name="_@_C106CD0E753B496C850618E120CF9F21Z"/>
      <w:r>
        <w:fldChar w:fldCharType="separate"/>
      </w:r>
      <w:bookmarkEnd w:id="13"/>
      <w:r w:rsidRPr="66965D82">
        <w:rPr>
          <w:rStyle w:val="Mention"/>
          <w:noProof/>
        </w:rPr>
        <w:t>@Yijun Ma (DCP)</w:t>
      </w:r>
      <w:r>
        <w:fldChar w:fldCharType="end"/>
      </w:r>
      <w:r>
        <w:t xml:space="preserve"> </w:t>
      </w:r>
      <w:r>
        <w:rPr>
          <w:rStyle w:val="CommentReference"/>
        </w:rPr>
        <w:annotationRef/>
      </w:r>
    </w:p>
  </w:comment>
  <w:comment w:id="14" w:author="Yijun Ma (DCP)" w:date="2020-09-11T14:03:00Z" w:initials="Y(">
    <w:p w14:paraId="077A758D" w14:textId="3601D956" w:rsidR="306C983C" w:rsidRDefault="306C983C">
      <w:pPr>
        <w:pStyle w:val="CommentText"/>
      </w:pPr>
      <w:r>
        <w:fldChar w:fldCharType="begin"/>
      </w:r>
      <w:r>
        <w:instrText xml:space="preserve"> HYPERLINK "mailto:KJohnso@planning.nyc.gov"</w:instrText>
      </w:r>
      <w:bookmarkStart w:id="15" w:name="_@_7A5F131165EC494295307B94EF30A6BEZ"/>
      <w:r>
        <w:fldChar w:fldCharType="separate"/>
      </w:r>
      <w:bookmarkEnd w:id="15"/>
      <w:r w:rsidRPr="306C983C">
        <w:rPr>
          <w:rStyle w:val="Mention"/>
          <w:noProof/>
        </w:rPr>
        <w:t>@Karen Johnson (DCP)</w:t>
      </w:r>
      <w:r>
        <w:fldChar w:fldCharType="end"/>
      </w:r>
      <w:r>
        <w:t xml:space="preserve">  try 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geopandas</w:t>
      </w:r>
      <w:proofErr w:type="spellEnd"/>
      <w:r>
        <w:t xml:space="preserve"> if you are on MAC; if on Windows, you'll have to install through wheels. Check this: https://geoffboeing.com/2014/09/using-geopandas-windows/</w:t>
      </w:r>
      <w:r>
        <w:rPr>
          <w:rStyle w:val="CommentReference"/>
        </w:rPr>
        <w:annotationRef/>
      </w:r>
    </w:p>
  </w:comment>
  <w:comment w:id="16" w:author="Karen Johnson (DCP)" w:date="2020-09-11T14:09:00Z" w:initials="K(">
    <w:p w14:paraId="3200CDD8" w14:textId="0509097F" w:rsidR="306C983C" w:rsidRDefault="306C983C">
      <w:pPr>
        <w:pStyle w:val="CommentText"/>
      </w:pPr>
      <w:r>
        <w:t>Thanks @Yijun!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D39C13" w15:done="0"/>
  <w15:commentEx w15:paraId="02A04B0E" w15:paraIdParent="65D39C13" w15:done="0"/>
  <w15:commentEx w15:paraId="0D09D036" w15:paraIdParent="65D39C13" w15:done="0"/>
  <w15:commentEx w15:paraId="6AD88084" w15:paraIdParent="65D39C13" w15:done="0"/>
  <w15:commentEx w15:paraId="077A758D" w15:paraIdParent="65D39C13" w15:done="0"/>
  <w15:commentEx w15:paraId="3200CDD8" w15:paraIdParent="65D39C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4998EE1B" w16cex:dateUtc="2020-09-10T20:10:00Z"/>
  <w16cex:commentExtensible w16cex:durableId="36BAC0D8" w16cex:dateUtc="2020-09-10T20:21:00Z"/>
  <w16cex:commentExtensible w16cex:durableId="38AF402E" w16cex:dateUtc="2020-09-11T11:33:00Z"/>
  <w16cex:commentExtensible w16cex:durableId="498EB3EF" w16cex:dateUtc="2020-09-11T17:41:00Z"/>
  <w16cex:commentExtensible w16cex:durableId="7ED42514" w16cex:dateUtc="2020-09-11T18:03:00Z"/>
  <w16cex:commentExtensible w16cex:durableId="0849C997" w16cex:dateUtc="2020-09-11T18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D39C13" w16cid:durableId="4998EE1B"/>
  <w16cid:commentId w16cid:paraId="02A04B0E" w16cid:durableId="36BAC0D8"/>
  <w16cid:commentId w16cid:paraId="0D09D036" w16cid:durableId="38AF402E"/>
  <w16cid:commentId w16cid:paraId="6AD88084" w16cid:durableId="498EB3EF"/>
  <w16cid:commentId w16cid:paraId="077A758D" w16cid:durableId="7ED42514"/>
  <w16cid:commentId w16cid:paraId="3200CDD8" w16cid:durableId="0849C99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9647F"/>
    <w:multiLevelType w:val="hybridMultilevel"/>
    <w:tmpl w:val="FFFFFFFF"/>
    <w:lvl w:ilvl="0" w:tplc="5FE41A20">
      <w:start w:val="1"/>
      <w:numFmt w:val="decimal"/>
      <w:lvlText w:val="%1."/>
      <w:lvlJc w:val="left"/>
      <w:pPr>
        <w:ind w:left="720" w:hanging="360"/>
      </w:pPr>
    </w:lvl>
    <w:lvl w:ilvl="1" w:tplc="C2189EC4">
      <w:start w:val="1"/>
      <w:numFmt w:val="lowerLetter"/>
      <w:lvlText w:val="%2."/>
      <w:lvlJc w:val="left"/>
      <w:pPr>
        <w:ind w:left="1440" w:hanging="360"/>
      </w:pPr>
    </w:lvl>
    <w:lvl w:ilvl="2" w:tplc="6284DA88">
      <w:start w:val="1"/>
      <w:numFmt w:val="lowerRoman"/>
      <w:lvlText w:val="%3."/>
      <w:lvlJc w:val="right"/>
      <w:pPr>
        <w:ind w:left="2160" w:hanging="180"/>
      </w:pPr>
    </w:lvl>
    <w:lvl w:ilvl="3" w:tplc="0C1E4096">
      <w:start w:val="1"/>
      <w:numFmt w:val="decimal"/>
      <w:lvlText w:val="%4."/>
      <w:lvlJc w:val="left"/>
      <w:pPr>
        <w:ind w:left="2880" w:hanging="360"/>
      </w:pPr>
    </w:lvl>
    <w:lvl w:ilvl="4" w:tplc="0A0E17BE">
      <w:start w:val="1"/>
      <w:numFmt w:val="lowerLetter"/>
      <w:lvlText w:val="%5."/>
      <w:lvlJc w:val="left"/>
      <w:pPr>
        <w:ind w:left="3600" w:hanging="360"/>
      </w:pPr>
    </w:lvl>
    <w:lvl w:ilvl="5" w:tplc="4B789F2E">
      <w:start w:val="1"/>
      <w:numFmt w:val="lowerRoman"/>
      <w:lvlText w:val="%6."/>
      <w:lvlJc w:val="right"/>
      <w:pPr>
        <w:ind w:left="4320" w:hanging="180"/>
      </w:pPr>
    </w:lvl>
    <w:lvl w:ilvl="6" w:tplc="3B3263B4">
      <w:start w:val="1"/>
      <w:numFmt w:val="decimal"/>
      <w:lvlText w:val="%7."/>
      <w:lvlJc w:val="left"/>
      <w:pPr>
        <w:ind w:left="5040" w:hanging="360"/>
      </w:pPr>
    </w:lvl>
    <w:lvl w:ilvl="7" w:tplc="709EC81E">
      <w:start w:val="1"/>
      <w:numFmt w:val="lowerLetter"/>
      <w:lvlText w:val="%8."/>
      <w:lvlJc w:val="left"/>
      <w:pPr>
        <w:ind w:left="5760" w:hanging="360"/>
      </w:pPr>
    </w:lvl>
    <w:lvl w:ilvl="8" w:tplc="D4B80D7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33C04"/>
    <w:multiLevelType w:val="hybridMultilevel"/>
    <w:tmpl w:val="2BF0DF1E"/>
    <w:lvl w:ilvl="0" w:tplc="026AFC0A">
      <w:start w:val="1"/>
      <w:numFmt w:val="decimal"/>
      <w:lvlText w:val="%1."/>
      <w:lvlJc w:val="left"/>
      <w:pPr>
        <w:ind w:left="720" w:hanging="360"/>
      </w:pPr>
    </w:lvl>
    <w:lvl w:ilvl="1" w:tplc="B100DBD4">
      <w:start w:val="1"/>
      <w:numFmt w:val="lowerLetter"/>
      <w:lvlText w:val="%2."/>
      <w:lvlJc w:val="left"/>
      <w:pPr>
        <w:ind w:left="1440" w:hanging="360"/>
      </w:pPr>
    </w:lvl>
    <w:lvl w:ilvl="2" w:tplc="09984B40">
      <w:start w:val="1"/>
      <w:numFmt w:val="lowerRoman"/>
      <w:lvlText w:val="%3."/>
      <w:lvlJc w:val="right"/>
      <w:pPr>
        <w:ind w:left="2160" w:hanging="180"/>
      </w:pPr>
    </w:lvl>
    <w:lvl w:ilvl="3" w:tplc="308E3950">
      <w:start w:val="1"/>
      <w:numFmt w:val="decimal"/>
      <w:lvlText w:val="%4."/>
      <w:lvlJc w:val="left"/>
      <w:pPr>
        <w:ind w:left="2880" w:hanging="360"/>
      </w:pPr>
    </w:lvl>
    <w:lvl w:ilvl="4" w:tplc="FD344A42">
      <w:start w:val="1"/>
      <w:numFmt w:val="lowerLetter"/>
      <w:lvlText w:val="%5."/>
      <w:lvlJc w:val="left"/>
      <w:pPr>
        <w:ind w:left="3600" w:hanging="360"/>
      </w:pPr>
    </w:lvl>
    <w:lvl w:ilvl="5" w:tplc="3312C8C2">
      <w:start w:val="1"/>
      <w:numFmt w:val="lowerRoman"/>
      <w:lvlText w:val="%6."/>
      <w:lvlJc w:val="right"/>
      <w:pPr>
        <w:ind w:left="4320" w:hanging="180"/>
      </w:pPr>
    </w:lvl>
    <w:lvl w:ilvl="6" w:tplc="56624B86">
      <w:start w:val="1"/>
      <w:numFmt w:val="decimal"/>
      <w:lvlText w:val="%7."/>
      <w:lvlJc w:val="left"/>
      <w:pPr>
        <w:ind w:left="5040" w:hanging="360"/>
      </w:pPr>
    </w:lvl>
    <w:lvl w:ilvl="7" w:tplc="D82E1EE6">
      <w:start w:val="1"/>
      <w:numFmt w:val="lowerLetter"/>
      <w:lvlText w:val="%8."/>
      <w:lvlJc w:val="left"/>
      <w:pPr>
        <w:ind w:left="5760" w:hanging="360"/>
      </w:pPr>
    </w:lvl>
    <w:lvl w:ilvl="8" w:tplc="C19277E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21529"/>
    <w:multiLevelType w:val="hybridMultilevel"/>
    <w:tmpl w:val="F5A44242"/>
    <w:lvl w:ilvl="0" w:tplc="3EA6B50A">
      <w:start w:val="1"/>
      <w:numFmt w:val="decimal"/>
      <w:lvlText w:val="%1."/>
      <w:lvlJc w:val="left"/>
      <w:pPr>
        <w:ind w:left="720" w:hanging="360"/>
      </w:pPr>
    </w:lvl>
    <w:lvl w:ilvl="1" w:tplc="DF148B02">
      <w:start w:val="1"/>
      <w:numFmt w:val="lowerLetter"/>
      <w:lvlText w:val="%2."/>
      <w:lvlJc w:val="left"/>
      <w:pPr>
        <w:ind w:left="1440" w:hanging="360"/>
      </w:pPr>
    </w:lvl>
    <w:lvl w:ilvl="2" w:tplc="6A2E0180">
      <w:start w:val="1"/>
      <w:numFmt w:val="lowerRoman"/>
      <w:lvlText w:val="%3."/>
      <w:lvlJc w:val="right"/>
      <w:pPr>
        <w:ind w:left="2160" w:hanging="180"/>
      </w:pPr>
    </w:lvl>
    <w:lvl w:ilvl="3" w:tplc="F97834E0">
      <w:start w:val="1"/>
      <w:numFmt w:val="decimal"/>
      <w:lvlText w:val="%4."/>
      <w:lvlJc w:val="left"/>
      <w:pPr>
        <w:ind w:left="2880" w:hanging="360"/>
      </w:pPr>
    </w:lvl>
    <w:lvl w:ilvl="4" w:tplc="FDB47BCA">
      <w:start w:val="1"/>
      <w:numFmt w:val="lowerLetter"/>
      <w:lvlText w:val="%5."/>
      <w:lvlJc w:val="left"/>
      <w:pPr>
        <w:ind w:left="3600" w:hanging="360"/>
      </w:pPr>
    </w:lvl>
    <w:lvl w:ilvl="5" w:tplc="7960CC50">
      <w:start w:val="1"/>
      <w:numFmt w:val="lowerRoman"/>
      <w:lvlText w:val="%6."/>
      <w:lvlJc w:val="right"/>
      <w:pPr>
        <w:ind w:left="4320" w:hanging="180"/>
      </w:pPr>
    </w:lvl>
    <w:lvl w:ilvl="6" w:tplc="CAA82480">
      <w:start w:val="1"/>
      <w:numFmt w:val="decimal"/>
      <w:lvlText w:val="%7."/>
      <w:lvlJc w:val="left"/>
      <w:pPr>
        <w:ind w:left="5040" w:hanging="360"/>
      </w:pPr>
    </w:lvl>
    <w:lvl w:ilvl="7" w:tplc="BE5ED42A">
      <w:start w:val="1"/>
      <w:numFmt w:val="lowerLetter"/>
      <w:lvlText w:val="%8."/>
      <w:lvlJc w:val="left"/>
      <w:pPr>
        <w:ind w:left="5760" w:hanging="360"/>
      </w:pPr>
    </w:lvl>
    <w:lvl w:ilvl="8" w:tplc="FC6C897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1EC5"/>
    <w:multiLevelType w:val="hybridMultilevel"/>
    <w:tmpl w:val="FFFFFFFF"/>
    <w:lvl w:ilvl="0" w:tplc="4CC6C0D4">
      <w:start w:val="1"/>
      <w:numFmt w:val="decimal"/>
      <w:lvlText w:val="%1."/>
      <w:lvlJc w:val="left"/>
      <w:pPr>
        <w:ind w:left="720" w:hanging="360"/>
      </w:pPr>
    </w:lvl>
    <w:lvl w:ilvl="1" w:tplc="3EB4E6CC">
      <w:start w:val="1"/>
      <w:numFmt w:val="lowerLetter"/>
      <w:lvlText w:val="%2."/>
      <w:lvlJc w:val="left"/>
      <w:pPr>
        <w:ind w:left="1440" w:hanging="360"/>
      </w:pPr>
    </w:lvl>
    <w:lvl w:ilvl="2" w:tplc="C4A466F2">
      <w:start w:val="1"/>
      <w:numFmt w:val="lowerRoman"/>
      <w:lvlText w:val="%3."/>
      <w:lvlJc w:val="right"/>
      <w:pPr>
        <w:ind w:left="2160" w:hanging="180"/>
      </w:pPr>
    </w:lvl>
    <w:lvl w:ilvl="3" w:tplc="CF187148">
      <w:start w:val="1"/>
      <w:numFmt w:val="decimal"/>
      <w:lvlText w:val="%4."/>
      <w:lvlJc w:val="left"/>
      <w:pPr>
        <w:ind w:left="2880" w:hanging="360"/>
      </w:pPr>
    </w:lvl>
    <w:lvl w:ilvl="4" w:tplc="63901958">
      <w:start w:val="1"/>
      <w:numFmt w:val="lowerLetter"/>
      <w:lvlText w:val="%5."/>
      <w:lvlJc w:val="left"/>
      <w:pPr>
        <w:ind w:left="3600" w:hanging="360"/>
      </w:pPr>
    </w:lvl>
    <w:lvl w:ilvl="5" w:tplc="9CCA6318">
      <w:start w:val="1"/>
      <w:numFmt w:val="lowerRoman"/>
      <w:lvlText w:val="%6."/>
      <w:lvlJc w:val="right"/>
      <w:pPr>
        <w:ind w:left="4320" w:hanging="180"/>
      </w:pPr>
    </w:lvl>
    <w:lvl w:ilvl="6" w:tplc="EC422E98">
      <w:start w:val="1"/>
      <w:numFmt w:val="decimal"/>
      <w:lvlText w:val="%7."/>
      <w:lvlJc w:val="left"/>
      <w:pPr>
        <w:ind w:left="5040" w:hanging="360"/>
      </w:pPr>
    </w:lvl>
    <w:lvl w:ilvl="7" w:tplc="07AE0922">
      <w:start w:val="1"/>
      <w:numFmt w:val="lowerLetter"/>
      <w:lvlText w:val="%8."/>
      <w:lvlJc w:val="left"/>
      <w:pPr>
        <w:ind w:left="5760" w:hanging="360"/>
      </w:pPr>
    </w:lvl>
    <w:lvl w:ilvl="8" w:tplc="9D3481F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11AD9"/>
    <w:multiLevelType w:val="hybridMultilevel"/>
    <w:tmpl w:val="FFFFFFFF"/>
    <w:lvl w:ilvl="0" w:tplc="69F44E7C">
      <w:start w:val="1"/>
      <w:numFmt w:val="decimal"/>
      <w:lvlText w:val="%1."/>
      <w:lvlJc w:val="left"/>
      <w:pPr>
        <w:ind w:left="720" w:hanging="360"/>
      </w:pPr>
    </w:lvl>
    <w:lvl w:ilvl="1" w:tplc="4B50B9DA">
      <w:start w:val="1"/>
      <w:numFmt w:val="lowerLetter"/>
      <w:lvlText w:val="%2."/>
      <w:lvlJc w:val="left"/>
      <w:pPr>
        <w:ind w:left="1440" w:hanging="360"/>
      </w:pPr>
    </w:lvl>
    <w:lvl w:ilvl="2" w:tplc="671C1B26">
      <w:start w:val="1"/>
      <w:numFmt w:val="lowerRoman"/>
      <w:lvlText w:val="%3."/>
      <w:lvlJc w:val="right"/>
      <w:pPr>
        <w:ind w:left="2160" w:hanging="180"/>
      </w:pPr>
    </w:lvl>
    <w:lvl w:ilvl="3" w:tplc="CDF26AE4">
      <w:start w:val="1"/>
      <w:numFmt w:val="decimal"/>
      <w:lvlText w:val="%4."/>
      <w:lvlJc w:val="left"/>
      <w:pPr>
        <w:ind w:left="2880" w:hanging="360"/>
      </w:pPr>
    </w:lvl>
    <w:lvl w:ilvl="4" w:tplc="1916EB46">
      <w:start w:val="1"/>
      <w:numFmt w:val="lowerLetter"/>
      <w:lvlText w:val="%5."/>
      <w:lvlJc w:val="left"/>
      <w:pPr>
        <w:ind w:left="3600" w:hanging="360"/>
      </w:pPr>
    </w:lvl>
    <w:lvl w:ilvl="5" w:tplc="8EC6DF16">
      <w:start w:val="1"/>
      <w:numFmt w:val="lowerRoman"/>
      <w:lvlText w:val="%6."/>
      <w:lvlJc w:val="right"/>
      <w:pPr>
        <w:ind w:left="4320" w:hanging="180"/>
      </w:pPr>
    </w:lvl>
    <w:lvl w:ilvl="6" w:tplc="D4FAFAB0">
      <w:start w:val="1"/>
      <w:numFmt w:val="decimal"/>
      <w:lvlText w:val="%7."/>
      <w:lvlJc w:val="left"/>
      <w:pPr>
        <w:ind w:left="5040" w:hanging="360"/>
      </w:pPr>
    </w:lvl>
    <w:lvl w:ilvl="7" w:tplc="B6C425EC">
      <w:start w:val="1"/>
      <w:numFmt w:val="lowerLetter"/>
      <w:lvlText w:val="%8."/>
      <w:lvlJc w:val="left"/>
      <w:pPr>
        <w:ind w:left="5760" w:hanging="360"/>
      </w:pPr>
    </w:lvl>
    <w:lvl w:ilvl="8" w:tplc="1C4046B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31824"/>
    <w:multiLevelType w:val="hybridMultilevel"/>
    <w:tmpl w:val="BF7688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7235A"/>
    <w:multiLevelType w:val="hybridMultilevel"/>
    <w:tmpl w:val="FFFFFFFF"/>
    <w:lvl w:ilvl="0" w:tplc="E90CF586">
      <w:start w:val="1"/>
      <w:numFmt w:val="decimal"/>
      <w:lvlText w:val="%1."/>
      <w:lvlJc w:val="left"/>
      <w:pPr>
        <w:ind w:left="720" w:hanging="360"/>
      </w:pPr>
    </w:lvl>
    <w:lvl w:ilvl="1" w:tplc="D27EB368">
      <w:start w:val="1"/>
      <w:numFmt w:val="lowerLetter"/>
      <w:lvlText w:val="%2."/>
      <w:lvlJc w:val="left"/>
      <w:pPr>
        <w:ind w:left="1440" w:hanging="360"/>
      </w:pPr>
    </w:lvl>
    <w:lvl w:ilvl="2" w:tplc="1B2243D8">
      <w:start w:val="1"/>
      <w:numFmt w:val="lowerRoman"/>
      <w:lvlText w:val="%3."/>
      <w:lvlJc w:val="right"/>
      <w:pPr>
        <w:ind w:left="2160" w:hanging="180"/>
      </w:pPr>
    </w:lvl>
    <w:lvl w:ilvl="3" w:tplc="07EC2CF4">
      <w:start w:val="1"/>
      <w:numFmt w:val="decimal"/>
      <w:lvlText w:val="%4."/>
      <w:lvlJc w:val="left"/>
      <w:pPr>
        <w:ind w:left="2880" w:hanging="360"/>
      </w:pPr>
    </w:lvl>
    <w:lvl w:ilvl="4" w:tplc="12022FD2">
      <w:start w:val="1"/>
      <w:numFmt w:val="lowerLetter"/>
      <w:lvlText w:val="%5."/>
      <w:lvlJc w:val="left"/>
      <w:pPr>
        <w:ind w:left="3600" w:hanging="360"/>
      </w:pPr>
    </w:lvl>
    <w:lvl w:ilvl="5" w:tplc="0E46E83C">
      <w:start w:val="1"/>
      <w:numFmt w:val="lowerRoman"/>
      <w:lvlText w:val="%6."/>
      <w:lvlJc w:val="right"/>
      <w:pPr>
        <w:ind w:left="4320" w:hanging="180"/>
      </w:pPr>
    </w:lvl>
    <w:lvl w:ilvl="6" w:tplc="DDE07026">
      <w:start w:val="1"/>
      <w:numFmt w:val="decimal"/>
      <w:lvlText w:val="%7."/>
      <w:lvlJc w:val="left"/>
      <w:pPr>
        <w:ind w:left="5040" w:hanging="360"/>
      </w:pPr>
    </w:lvl>
    <w:lvl w:ilvl="7" w:tplc="01B24EB4">
      <w:start w:val="1"/>
      <w:numFmt w:val="lowerLetter"/>
      <w:lvlText w:val="%8."/>
      <w:lvlJc w:val="left"/>
      <w:pPr>
        <w:ind w:left="5760" w:hanging="360"/>
      </w:pPr>
    </w:lvl>
    <w:lvl w:ilvl="8" w:tplc="B18A88F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45E62"/>
    <w:multiLevelType w:val="hybridMultilevel"/>
    <w:tmpl w:val="FFFFFFFF"/>
    <w:lvl w:ilvl="0" w:tplc="3E3E54C4">
      <w:start w:val="1"/>
      <w:numFmt w:val="decimal"/>
      <w:lvlText w:val="%1."/>
      <w:lvlJc w:val="left"/>
      <w:pPr>
        <w:ind w:left="720" w:hanging="360"/>
      </w:pPr>
    </w:lvl>
    <w:lvl w:ilvl="1" w:tplc="69101A2C">
      <w:start w:val="1"/>
      <w:numFmt w:val="lowerLetter"/>
      <w:lvlText w:val="%2."/>
      <w:lvlJc w:val="left"/>
      <w:pPr>
        <w:ind w:left="1440" w:hanging="360"/>
      </w:pPr>
    </w:lvl>
    <w:lvl w:ilvl="2" w:tplc="569E769C">
      <w:start w:val="1"/>
      <w:numFmt w:val="lowerRoman"/>
      <w:lvlText w:val="%3."/>
      <w:lvlJc w:val="right"/>
      <w:pPr>
        <w:ind w:left="2160" w:hanging="180"/>
      </w:pPr>
    </w:lvl>
    <w:lvl w:ilvl="3" w:tplc="C588794C">
      <w:start w:val="1"/>
      <w:numFmt w:val="decimal"/>
      <w:lvlText w:val="%4."/>
      <w:lvlJc w:val="left"/>
      <w:pPr>
        <w:ind w:left="2880" w:hanging="360"/>
      </w:pPr>
    </w:lvl>
    <w:lvl w:ilvl="4" w:tplc="DFC8934C">
      <w:start w:val="1"/>
      <w:numFmt w:val="lowerLetter"/>
      <w:lvlText w:val="%5."/>
      <w:lvlJc w:val="left"/>
      <w:pPr>
        <w:ind w:left="3600" w:hanging="360"/>
      </w:pPr>
    </w:lvl>
    <w:lvl w:ilvl="5" w:tplc="6B5C2486">
      <w:start w:val="1"/>
      <w:numFmt w:val="lowerRoman"/>
      <w:lvlText w:val="%6."/>
      <w:lvlJc w:val="right"/>
      <w:pPr>
        <w:ind w:left="4320" w:hanging="180"/>
      </w:pPr>
    </w:lvl>
    <w:lvl w:ilvl="6" w:tplc="967A6172">
      <w:start w:val="1"/>
      <w:numFmt w:val="decimal"/>
      <w:lvlText w:val="%7."/>
      <w:lvlJc w:val="left"/>
      <w:pPr>
        <w:ind w:left="5040" w:hanging="360"/>
      </w:pPr>
    </w:lvl>
    <w:lvl w:ilvl="7" w:tplc="BFB88434">
      <w:start w:val="1"/>
      <w:numFmt w:val="lowerLetter"/>
      <w:lvlText w:val="%8."/>
      <w:lvlJc w:val="left"/>
      <w:pPr>
        <w:ind w:left="5760" w:hanging="360"/>
      </w:pPr>
    </w:lvl>
    <w:lvl w:ilvl="8" w:tplc="67A475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16320"/>
    <w:multiLevelType w:val="hybridMultilevel"/>
    <w:tmpl w:val="1528E814"/>
    <w:lvl w:ilvl="0" w:tplc="FD5444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B0E9A"/>
    <w:multiLevelType w:val="hybridMultilevel"/>
    <w:tmpl w:val="AA76FA2C"/>
    <w:lvl w:ilvl="0" w:tplc="26B092D0">
      <w:start w:val="1"/>
      <w:numFmt w:val="decimal"/>
      <w:lvlText w:val="%1."/>
      <w:lvlJc w:val="left"/>
      <w:pPr>
        <w:ind w:left="720" w:hanging="360"/>
      </w:pPr>
    </w:lvl>
    <w:lvl w:ilvl="1" w:tplc="D61C8120">
      <w:start w:val="1"/>
      <w:numFmt w:val="lowerLetter"/>
      <w:lvlText w:val="%2."/>
      <w:lvlJc w:val="left"/>
      <w:pPr>
        <w:ind w:left="1440" w:hanging="360"/>
      </w:pPr>
    </w:lvl>
    <w:lvl w:ilvl="2" w:tplc="2C0C26AE">
      <w:start w:val="1"/>
      <w:numFmt w:val="lowerRoman"/>
      <w:lvlText w:val="%3."/>
      <w:lvlJc w:val="right"/>
      <w:pPr>
        <w:ind w:left="2160" w:hanging="180"/>
      </w:pPr>
    </w:lvl>
    <w:lvl w:ilvl="3" w:tplc="2CFAFB82">
      <w:start w:val="1"/>
      <w:numFmt w:val="decimal"/>
      <w:lvlText w:val="%4."/>
      <w:lvlJc w:val="left"/>
      <w:pPr>
        <w:ind w:left="2880" w:hanging="360"/>
      </w:pPr>
    </w:lvl>
    <w:lvl w:ilvl="4" w:tplc="326A60E4">
      <w:start w:val="1"/>
      <w:numFmt w:val="lowerLetter"/>
      <w:lvlText w:val="%5."/>
      <w:lvlJc w:val="left"/>
      <w:pPr>
        <w:ind w:left="3600" w:hanging="360"/>
      </w:pPr>
    </w:lvl>
    <w:lvl w:ilvl="5" w:tplc="99143774">
      <w:start w:val="1"/>
      <w:numFmt w:val="lowerRoman"/>
      <w:lvlText w:val="%6."/>
      <w:lvlJc w:val="right"/>
      <w:pPr>
        <w:ind w:left="4320" w:hanging="180"/>
      </w:pPr>
    </w:lvl>
    <w:lvl w:ilvl="6" w:tplc="E9D4F3EA">
      <w:start w:val="1"/>
      <w:numFmt w:val="decimal"/>
      <w:lvlText w:val="%7."/>
      <w:lvlJc w:val="left"/>
      <w:pPr>
        <w:ind w:left="5040" w:hanging="360"/>
      </w:pPr>
    </w:lvl>
    <w:lvl w:ilvl="7" w:tplc="0C6E5A72">
      <w:start w:val="1"/>
      <w:numFmt w:val="lowerLetter"/>
      <w:lvlText w:val="%8."/>
      <w:lvlJc w:val="left"/>
      <w:pPr>
        <w:ind w:left="5760" w:hanging="360"/>
      </w:pPr>
    </w:lvl>
    <w:lvl w:ilvl="8" w:tplc="4C44523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8C25FA"/>
    <w:multiLevelType w:val="hybridMultilevel"/>
    <w:tmpl w:val="387E8DC0"/>
    <w:lvl w:ilvl="0" w:tplc="9E5824F4">
      <w:start w:val="1"/>
      <w:numFmt w:val="decimal"/>
      <w:lvlText w:val="%1."/>
      <w:lvlJc w:val="left"/>
      <w:pPr>
        <w:ind w:left="720" w:hanging="360"/>
      </w:pPr>
    </w:lvl>
    <w:lvl w:ilvl="1" w:tplc="142C3C10">
      <w:start w:val="1"/>
      <w:numFmt w:val="lowerLetter"/>
      <w:lvlText w:val="%2."/>
      <w:lvlJc w:val="left"/>
      <w:pPr>
        <w:ind w:left="1440" w:hanging="360"/>
      </w:pPr>
    </w:lvl>
    <w:lvl w:ilvl="2" w:tplc="AB30CF8A">
      <w:start w:val="1"/>
      <w:numFmt w:val="lowerRoman"/>
      <w:lvlText w:val="%3."/>
      <w:lvlJc w:val="right"/>
      <w:pPr>
        <w:ind w:left="2160" w:hanging="180"/>
      </w:pPr>
    </w:lvl>
    <w:lvl w:ilvl="3" w:tplc="715EB9E8">
      <w:start w:val="1"/>
      <w:numFmt w:val="decimal"/>
      <w:lvlText w:val="%4."/>
      <w:lvlJc w:val="left"/>
      <w:pPr>
        <w:ind w:left="2880" w:hanging="360"/>
      </w:pPr>
    </w:lvl>
    <w:lvl w:ilvl="4" w:tplc="861C518E">
      <w:start w:val="1"/>
      <w:numFmt w:val="lowerLetter"/>
      <w:lvlText w:val="%5."/>
      <w:lvlJc w:val="left"/>
      <w:pPr>
        <w:ind w:left="3600" w:hanging="360"/>
      </w:pPr>
    </w:lvl>
    <w:lvl w:ilvl="5" w:tplc="4AFCFFA2">
      <w:start w:val="1"/>
      <w:numFmt w:val="lowerRoman"/>
      <w:lvlText w:val="%6."/>
      <w:lvlJc w:val="right"/>
      <w:pPr>
        <w:ind w:left="4320" w:hanging="180"/>
      </w:pPr>
    </w:lvl>
    <w:lvl w:ilvl="6" w:tplc="7ADCE08E">
      <w:start w:val="1"/>
      <w:numFmt w:val="decimal"/>
      <w:lvlText w:val="%7."/>
      <w:lvlJc w:val="left"/>
      <w:pPr>
        <w:ind w:left="5040" w:hanging="360"/>
      </w:pPr>
    </w:lvl>
    <w:lvl w:ilvl="7" w:tplc="51884662">
      <w:start w:val="1"/>
      <w:numFmt w:val="lowerLetter"/>
      <w:lvlText w:val="%8."/>
      <w:lvlJc w:val="left"/>
      <w:pPr>
        <w:ind w:left="5760" w:hanging="360"/>
      </w:pPr>
    </w:lvl>
    <w:lvl w:ilvl="8" w:tplc="9C60AF4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473E76"/>
    <w:multiLevelType w:val="hybridMultilevel"/>
    <w:tmpl w:val="D8327040"/>
    <w:lvl w:ilvl="0" w:tplc="DD7EAADC">
      <w:start w:val="1"/>
      <w:numFmt w:val="decimal"/>
      <w:lvlText w:val="%1."/>
      <w:lvlJc w:val="left"/>
      <w:pPr>
        <w:ind w:left="720" w:hanging="360"/>
      </w:pPr>
    </w:lvl>
    <w:lvl w:ilvl="1" w:tplc="313E7B50">
      <w:start w:val="1"/>
      <w:numFmt w:val="lowerLetter"/>
      <w:lvlText w:val="%2."/>
      <w:lvlJc w:val="left"/>
      <w:pPr>
        <w:ind w:left="1440" w:hanging="360"/>
      </w:pPr>
    </w:lvl>
    <w:lvl w:ilvl="2" w:tplc="53681E98">
      <w:start w:val="1"/>
      <w:numFmt w:val="lowerRoman"/>
      <w:lvlText w:val="%3."/>
      <w:lvlJc w:val="right"/>
      <w:pPr>
        <w:ind w:left="2160" w:hanging="180"/>
      </w:pPr>
    </w:lvl>
    <w:lvl w:ilvl="3" w:tplc="0F9E8080">
      <w:start w:val="1"/>
      <w:numFmt w:val="decimal"/>
      <w:lvlText w:val="%4."/>
      <w:lvlJc w:val="left"/>
      <w:pPr>
        <w:ind w:left="2880" w:hanging="360"/>
      </w:pPr>
    </w:lvl>
    <w:lvl w:ilvl="4" w:tplc="46605A68">
      <w:start w:val="1"/>
      <w:numFmt w:val="lowerLetter"/>
      <w:lvlText w:val="%5."/>
      <w:lvlJc w:val="left"/>
      <w:pPr>
        <w:ind w:left="3600" w:hanging="360"/>
      </w:pPr>
    </w:lvl>
    <w:lvl w:ilvl="5" w:tplc="B01A54BE">
      <w:start w:val="1"/>
      <w:numFmt w:val="lowerRoman"/>
      <w:lvlText w:val="%6."/>
      <w:lvlJc w:val="right"/>
      <w:pPr>
        <w:ind w:left="4320" w:hanging="180"/>
      </w:pPr>
    </w:lvl>
    <w:lvl w:ilvl="6" w:tplc="6E1209BC">
      <w:start w:val="1"/>
      <w:numFmt w:val="decimal"/>
      <w:lvlText w:val="%7."/>
      <w:lvlJc w:val="left"/>
      <w:pPr>
        <w:ind w:left="5040" w:hanging="360"/>
      </w:pPr>
    </w:lvl>
    <w:lvl w:ilvl="7" w:tplc="BB3EDEF4">
      <w:start w:val="1"/>
      <w:numFmt w:val="lowerLetter"/>
      <w:lvlText w:val="%8."/>
      <w:lvlJc w:val="left"/>
      <w:pPr>
        <w:ind w:left="5760" w:hanging="360"/>
      </w:pPr>
    </w:lvl>
    <w:lvl w:ilvl="8" w:tplc="BF9E8EA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2"/>
  </w:num>
  <w:num w:numId="5">
    <w:abstractNumId w:val="9"/>
  </w:num>
  <w:num w:numId="6">
    <w:abstractNumId w:val="5"/>
  </w:num>
  <w:num w:numId="7">
    <w:abstractNumId w:val="4"/>
  </w:num>
  <w:num w:numId="8">
    <w:abstractNumId w:val="3"/>
  </w:num>
  <w:num w:numId="9">
    <w:abstractNumId w:val="0"/>
  </w:num>
  <w:num w:numId="10">
    <w:abstractNumId w:val="7"/>
  </w:num>
  <w:num w:numId="11">
    <w:abstractNumId w:val="6"/>
  </w:num>
  <w:num w:numId="1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 Yijun">
    <w15:presenceInfo w15:providerId="Windows Live" w15:userId="253c204d413edb09"/>
  </w15:person>
  <w15:person w15:author="Karen Johnson (DCP)">
    <w15:presenceInfo w15:providerId="AD" w15:userId="S::kjohnso@planning.nyc.gov::59d8b9e9-158f-4bb4-b8ef-89810af2f353"/>
  </w15:person>
  <w15:person w15:author="Fangnan Du (DCP)">
    <w15:presenceInfo w15:providerId="AD" w15:userId="S::fdu@planning.nyc.gov::50de7b9d-879b-4fbd-a8e5-64ec99cdf932"/>
  </w15:person>
  <w15:person w15:author="Yijun Ma (DCP)">
    <w15:presenceInfo w15:providerId="AD" w15:userId="S::yma2@planning.nyc.gov::6b140692-16f7-4f54-a783-028f16aab7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CA"/>
    <w:rsid w:val="0001457E"/>
    <w:rsid w:val="000520F6"/>
    <w:rsid w:val="00055B28"/>
    <w:rsid w:val="000F4554"/>
    <w:rsid w:val="001444C6"/>
    <w:rsid w:val="001478B3"/>
    <w:rsid w:val="00156285"/>
    <w:rsid w:val="00157FB5"/>
    <w:rsid w:val="00175175"/>
    <w:rsid w:val="001B2D25"/>
    <w:rsid w:val="002510A3"/>
    <w:rsid w:val="002567E4"/>
    <w:rsid w:val="002647FF"/>
    <w:rsid w:val="002652C8"/>
    <w:rsid w:val="0027035F"/>
    <w:rsid w:val="002A26B6"/>
    <w:rsid w:val="002D29CA"/>
    <w:rsid w:val="002E1ED6"/>
    <w:rsid w:val="002F6AB2"/>
    <w:rsid w:val="0031680D"/>
    <w:rsid w:val="00323765"/>
    <w:rsid w:val="00332968"/>
    <w:rsid w:val="00355316"/>
    <w:rsid w:val="00372A3C"/>
    <w:rsid w:val="003B35EB"/>
    <w:rsid w:val="003B4E94"/>
    <w:rsid w:val="00424AE5"/>
    <w:rsid w:val="004A5FCF"/>
    <w:rsid w:val="004D3F70"/>
    <w:rsid w:val="00526058"/>
    <w:rsid w:val="00543721"/>
    <w:rsid w:val="005637A0"/>
    <w:rsid w:val="00572E31"/>
    <w:rsid w:val="00573C6A"/>
    <w:rsid w:val="005A4D67"/>
    <w:rsid w:val="00635354"/>
    <w:rsid w:val="0064184A"/>
    <w:rsid w:val="006A67BC"/>
    <w:rsid w:val="006B3089"/>
    <w:rsid w:val="006D1338"/>
    <w:rsid w:val="006D2245"/>
    <w:rsid w:val="006E2941"/>
    <w:rsid w:val="00757AD5"/>
    <w:rsid w:val="007B5B5B"/>
    <w:rsid w:val="007D205D"/>
    <w:rsid w:val="007D3018"/>
    <w:rsid w:val="007D6E35"/>
    <w:rsid w:val="007F50B8"/>
    <w:rsid w:val="00821F85"/>
    <w:rsid w:val="00841ABC"/>
    <w:rsid w:val="00855152"/>
    <w:rsid w:val="00855A24"/>
    <w:rsid w:val="00862DB8"/>
    <w:rsid w:val="008A16A1"/>
    <w:rsid w:val="008A2351"/>
    <w:rsid w:val="008B1BA4"/>
    <w:rsid w:val="008C23C1"/>
    <w:rsid w:val="008E7D05"/>
    <w:rsid w:val="00900309"/>
    <w:rsid w:val="00914E0C"/>
    <w:rsid w:val="00950682"/>
    <w:rsid w:val="00956559"/>
    <w:rsid w:val="00967887"/>
    <w:rsid w:val="009828D6"/>
    <w:rsid w:val="009A1002"/>
    <w:rsid w:val="00A44A77"/>
    <w:rsid w:val="00A70D08"/>
    <w:rsid w:val="00A74871"/>
    <w:rsid w:val="00A83E39"/>
    <w:rsid w:val="00AB775B"/>
    <w:rsid w:val="00B007E0"/>
    <w:rsid w:val="00B2340E"/>
    <w:rsid w:val="00B2705B"/>
    <w:rsid w:val="00BA3376"/>
    <w:rsid w:val="00BB4CDE"/>
    <w:rsid w:val="00BB51E0"/>
    <w:rsid w:val="00BC1D90"/>
    <w:rsid w:val="00BE65B5"/>
    <w:rsid w:val="00BF73B0"/>
    <w:rsid w:val="00C15B03"/>
    <w:rsid w:val="00C44C40"/>
    <w:rsid w:val="00C802D1"/>
    <w:rsid w:val="00CD1E03"/>
    <w:rsid w:val="00D0709A"/>
    <w:rsid w:val="00D35C90"/>
    <w:rsid w:val="00D50BFF"/>
    <w:rsid w:val="00D542DC"/>
    <w:rsid w:val="00D7353E"/>
    <w:rsid w:val="00D750FF"/>
    <w:rsid w:val="00DA3F6B"/>
    <w:rsid w:val="00DB2263"/>
    <w:rsid w:val="00DB59EA"/>
    <w:rsid w:val="00E0027C"/>
    <w:rsid w:val="00E044E4"/>
    <w:rsid w:val="00E4193F"/>
    <w:rsid w:val="00EC51F3"/>
    <w:rsid w:val="00ED2DFF"/>
    <w:rsid w:val="00F10C13"/>
    <w:rsid w:val="00F30D85"/>
    <w:rsid w:val="00F34052"/>
    <w:rsid w:val="00F43522"/>
    <w:rsid w:val="00F73CF5"/>
    <w:rsid w:val="00FC529E"/>
    <w:rsid w:val="016AA8C4"/>
    <w:rsid w:val="017D99BF"/>
    <w:rsid w:val="04A7B66A"/>
    <w:rsid w:val="05BFE5A3"/>
    <w:rsid w:val="06247E6E"/>
    <w:rsid w:val="062EB2A0"/>
    <w:rsid w:val="080F63F2"/>
    <w:rsid w:val="08734417"/>
    <w:rsid w:val="09982DCB"/>
    <w:rsid w:val="09F797D5"/>
    <w:rsid w:val="0A33E341"/>
    <w:rsid w:val="0A36CDCB"/>
    <w:rsid w:val="0B853B83"/>
    <w:rsid w:val="0BA238B6"/>
    <w:rsid w:val="0C940854"/>
    <w:rsid w:val="0ECE7E08"/>
    <w:rsid w:val="0F16492B"/>
    <w:rsid w:val="0F4C93D6"/>
    <w:rsid w:val="0F60D935"/>
    <w:rsid w:val="0F836B48"/>
    <w:rsid w:val="0FBEC118"/>
    <w:rsid w:val="0FFD2E5E"/>
    <w:rsid w:val="10DFEAAB"/>
    <w:rsid w:val="117FFF85"/>
    <w:rsid w:val="135ACC2B"/>
    <w:rsid w:val="155575EF"/>
    <w:rsid w:val="15CC3F2A"/>
    <w:rsid w:val="160585AB"/>
    <w:rsid w:val="17B7FE87"/>
    <w:rsid w:val="17BFEF77"/>
    <w:rsid w:val="18B1364F"/>
    <w:rsid w:val="19132CEB"/>
    <w:rsid w:val="1B475322"/>
    <w:rsid w:val="1BA4FD75"/>
    <w:rsid w:val="1BBCD127"/>
    <w:rsid w:val="1C14A126"/>
    <w:rsid w:val="1C6269A6"/>
    <w:rsid w:val="1CC1A326"/>
    <w:rsid w:val="1D47955F"/>
    <w:rsid w:val="1E818A71"/>
    <w:rsid w:val="1F87216F"/>
    <w:rsid w:val="1F993B25"/>
    <w:rsid w:val="21110D44"/>
    <w:rsid w:val="2127A6E5"/>
    <w:rsid w:val="218C6905"/>
    <w:rsid w:val="21EB2E5F"/>
    <w:rsid w:val="22C3DA8D"/>
    <w:rsid w:val="238DD1FF"/>
    <w:rsid w:val="244A4B90"/>
    <w:rsid w:val="24B93327"/>
    <w:rsid w:val="24D45DD8"/>
    <w:rsid w:val="24F6FAB8"/>
    <w:rsid w:val="2645AC1A"/>
    <w:rsid w:val="284220EF"/>
    <w:rsid w:val="289E215B"/>
    <w:rsid w:val="29C73A36"/>
    <w:rsid w:val="2B4DC3A9"/>
    <w:rsid w:val="2B570585"/>
    <w:rsid w:val="2C8ED283"/>
    <w:rsid w:val="2E26312F"/>
    <w:rsid w:val="306C983C"/>
    <w:rsid w:val="30C31CE0"/>
    <w:rsid w:val="319B2063"/>
    <w:rsid w:val="32C27D57"/>
    <w:rsid w:val="33732047"/>
    <w:rsid w:val="355CB93D"/>
    <w:rsid w:val="3667A31F"/>
    <w:rsid w:val="37BA7CC1"/>
    <w:rsid w:val="39229177"/>
    <w:rsid w:val="3C7DFFE3"/>
    <w:rsid w:val="3CC9CE75"/>
    <w:rsid w:val="3CD1FCF6"/>
    <w:rsid w:val="3E23FCAD"/>
    <w:rsid w:val="3E419A3D"/>
    <w:rsid w:val="3E916FE8"/>
    <w:rsid w:val="3E9C2DAF"/>
    <w:rsid w:val="40E5638C"/>
    <w:rsid w:val="40F90B1F"/>
    <w:rsid w:val="41251DC4"/>
    <w:rsid w:val="41A43CD9"/>
    <w:rsid w:val="42E2FB52"/>
    <w:rsid w:val="43A14119"/>
    <w:rsid w:val="44064057"/>
    <w:rsid w:val="449AC8F9"/>
    <w:rsid w:val="45374D49"/>
    <w:rsid w:val="4570A4DA"/>
    <w:rsid w:val="46066E03"/>
    <w:rsid w:val="4796B340"/>
    <w:rsid w:val="479BA153"/>
    <w:rsid w:val="487025B4"/>
    <w:rsid w:val="48ACDB17"/>
    <w:rsid w:val="49F23BEA"/>
    <w:rsid w:val="4AD49837"/>
    <w:rsid w:val="4ADC9164"/>
    <w:rsid w:val="4C03782A"/>
    <w:rsid w:val="4EE86F98"/>
    <w:rsid w:val="4FCAA8CD"/>
    <w:rsid w:val="50FC4535"/>
    <w:rsid w:val="51F0941B"/>
    <w:rsid w:val="52A02530"/>
    <w:rsid w:val="5344B050"/>
    <w:rsid w:val="547F6B27"/>
    <w:rsid w:val="56CF60B4"/>
    <w:rsid w:val="5709348D"/>
    <w:rsid w:val="58C70782"/>
    <w:rsid w:val="58DD7C52"/>
    <w:rsid w:val="59AFA70E"/>
    <w:rsid w:val="59E16980"/>
    <w:rsid w:val="5A5A9581"/>
    <w:rsid w:val="5A68B1A7"/>
    <w:rsid w:val="5B182437"/>
    <w:rsid w:val="5D08BF71"/>
    <w:rsid w:val="5DF09ADA"/>
    <w:rsid w:val="5DF3D2D7"/>
    <w:rsid w:val="5E6BAD66"/>
    <w:rsid w:val="6098152D"/>
    <w:rsid w:val="626E7357"/>
    <w:rsid w:val="6282FEDF"/>
    <w:rsid w:val="62C94FAA"/>
    <w:rsid w:val="62F05573"/>
    <w:rsid w:val="63468723"/>
    <w:rsid w:val="63ADB7C0"/>
    <w:rsid w:val="63B558DF"/>
    <w:rsid w:val="641E4DF5"/>
    <w:rsid w:val="658AD6B7"/>
    <w:rsid w:val="66776670"/>
    <w:rsid w:val="66965D82"/>
    <w:rsid w:val="67596BBE"/>
    <w:rsid w:val="68EC5577"/>
    <w:rsid w:val="6CC4CC8E"/>
    <w:rsid w:val="6FBA4A7B"/>
    <w:rsid w:val="6FDF310E"/>
    <w:rsid w:val="70E22FB5"/>
    <w:rsid w:val="70E4BD80"/>
    <w:rsid w:val="721CA517"/>
    <w:rsid w:val="7221DB9B"/>
    <w:rsid w:val="725CB81B"/>
    <w:rsid w:val="731431F2"/>
    <w:rsid w:val="7526D833"/>
    <w:rsid w:val="753E06BB"/>
    <w:rsid w:val="755BF62B"/>
    <w:rsid w:val="7699DDD1"/>
    <w:rsid w:val="769E5279"/>
    <w:rsid w:val="779295F0"/>
    <w:rsid w:val="7792D014"/>
    <w:rsid w:val="77960EC4"/>
    <w:rsid w:val="77C08BCA"/>
    <w:rsid w:val="780A7066"/>
    <w:rsid w:val="793E85A7"/>
    <w:rsid w:val="796872C7"/>
    <w:rsid w:val="79B3D2A7"/>
    <w:rsid w:val="7B92F4CB"/>
    <w:rsid w:val="7C18A05E"/>
    <w:rsid w:val="7C632902"/>
    <w:rsid w:val="7D4D760D"/>
    <w:rsid w:val="7D80BD96"/>
    <w:rsid w:val="7E24A523"/>
    <w:rsid w:val="7E991A88"/>
    <w:rsid w:val="7EE1019E"/>
    <w:rsid w:val="7F10E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B4A3E"/>
  <w15:chartTrackingRefBased/>
  <w15:docId w15:val="{104A0AC5-7427-43C9-9BA0-37F9E254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8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3F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F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73B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1E0"/>
    <w:rPr>
      <w:rFonts w:ascii="Segoe UI" w:hAnsi="Segoe UI" w:cs="Segoe UI"/>
      <w:sz w:val="18"/>
      <w:szCs w:val="18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4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epler.gl/" TargetMode="External"/><Relationship Id="rId18" Type="http://schemas.microsoft.com/office/2011/relationships/commentsExtended" Target="commentsExtended.xml"/><Relationship Id="rId26" Type="http://schemas.openxmlformats.org/officeDocument/2006/relationships/hyperlink" Target="https://public.tableau.com/profile/dcptransportation" TargetMode="External"/><Relationship Id="rId21" Type="http://schemas.openxmlformats.org/officeDocument/2006/relationships/hyperlink" Target="https://plotly.com/r/" TargetMode="External"/><Relationship Id="rId34" Type="http://schemas.openxmlformats.org/officeDocument/2006/relationships/hyperlink" Target="https://github.com/NYCPlanning/td-covid19/blob/master/report/Instruction.docx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nycplanning.carto.com/u/dcpbuilder/builder/8cb4fdfa-75f0-4686-b91c-835cc6613ed2/embed" TargetMode="External"/><Relationship Id="rId17" Type="http://schemas.openxmlformats.org/officeDocument/2006/relationships/comments" Target="comments.xml"/><Relationship Id="rId25" Type="http://schemas.openxmlformats.org/officeDocument/2006/relationships/hyperlink" Target="https://public.tableau.com/en-us/s/" TargetMode="External"/><Relationship Id="rId33" Type="http://schemas.openxmlformats.org/officeDocument/2006/relationships/hyperlink" Target="https://github.com/NYCPlanning/td-covid19/blob/master/report/pdf/deck.pdf" TargetMode="External"/><Relationship Id="rId38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NYCPlanning/td-covid19/blob/master/sidewalkcafe/index.html" TargetMode="External"/><Relationship Id="rId20" Type="http://schemas.openxmlformats.org/officeDocument/2006/relationships/hyperlink" Target="https://plotly.com/python/" TargetMode="External"/><Relationship Id="rId29" Type="http://schemas.openxmlformats.org/officeDocument/2006/relationships/hyperlink" Target="https://coronavirus.jhu.edu/map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nycplanning.carto.com/u/dcptransportation/builder/fc016666-295f-4229-b422-7d2832a5261f/embed" TargetMode="External"/><Relationship Id="rId24" Type="http://schemas.openxmlformats.org/officeDocument/2006/relationships/hyperlink" Target="https://real-time-devdb.nycplanningdigital.com/" TargetMode="External"/><Relationship Id="rId32" Type="http://schemas.openxmlformats.org/officeDocument/2006/relationships/hyperlink" Target="https://nycplanning.github.io/td-covid19/report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docs.mapbox.com/mapbox-gl-js/api/" TargetMode="External"/><Relationship Id="rId23" Type="http://schemas.openxmlformats.org/officeDocument/2006/relationships/hyperlink" Target="https://www.streamlit.io/" TargetMode="External"/><Relationship Id="rId28" Type="http://schemas.openxmlformats.org/officeDocument/2006/relationships/hyperlink" Target="https://dcp.maps.arcgis.com/apps/MapSeries/index.html?appid=68ec7adcdf034e0d9ae5267758dd3f72" TargetMode="External"/><Relationship Id="rId36" Type="http://schemas.microsoft.com/office/2011/relationships/people" Target="people.xml"/><Relationship Id="rId10" Type="http://schemas.openxmlformats.org/officeDocument/2006/relationships/hyperlink" Target="https://nycplanning.carto.com/u/dcptransportation/builder/cab36a35-78ea-4023-ad5a-cfc741d1a935/embed" TargetMode="External"/><Relationship Id="rId19" Type="http://schemas.microsoft.com/office/2016/09/relationships/commentsIds" Target="commentsIds.xml"/><Relationship Id="rId31" Type="http://schemas.openxmlformats.org/officeDocument/2006/relationships/hyperlink" Target="https://slides.com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qgis.org/en/site/" TargetMode="External"/><Relationship Id="rId14" Type="http://schemas.openxmlformats.org/officeDocument/2006/relationships/hyperlink" Target="https://kepler.gl/demo/map/carto?mapId=a86039d1-2078-f0fa-a819-1bd80c05306c&amp;owner=dcptransportation&amp;privateMap=false" TargetMode="External"/><Relationship Id="rId22" Type="http://schemas.openxmlformats.org/officeDocument/2006/relationships/hyperlink" Target="https://mayijun1203.github.io/MLGH/plotly/turnstile.html" TargetMode="External"/><Relationship Id="rId27" Type="http://schemas.openxmlformats.org/officeDocument/2006/relationships/hyperlink" Target="https://nycplanning.github.io/td-travelshed/webapp/dist" TargetMode="External"/><Relationship Id="rId30" Type="http://schemas.openxmlformats.org/officeDocument/2006/relationships/hyperlink" Target="https://powerbi.microsoft.com/en-us/desktop/" TargetMode="External"/><Relationship Id="rId35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8A2EAA4EF74D46984FD586B803A7C6" ma:contentTypeVersion="11" ma:contentTypeDescription="Create a new document." ma:contentTypeScope="" ma:versionID="631a3ef7cad9e924e6ff283908e4db46">
  <xsd:schema xmlns:xsd="http://www.w3.org/2001/XMLSchema" xmlns:xs="http://www.w3.org/2001/XMLSchema" xmlns:p="http://schemas.microsoft.com/office/2006/metadata/properties" xmlns:ns3="2bd86f00-8204-4262-92c2-030b48160a13" xmlns:ns4="e722014a-d710-45a3-982a-7a0175639501" targetNamespace="http://schemas.microsoft.com/office/2006/metadata/properties" ma:root="true" ma:fieldsID="25c165208901c1eff19e55b3ca316e9a" ns3:_="" ns4:_="">
    <xsd:import namespace="2bd86f00-8204-4262-92c2-030b48160a13"/>
    <xsd:import namespace="e722014a-d710-45a3-982a-7a01756395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86f00-8204-4262-92c2-030b48160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22014a-d710-45a3-982a-7a017563950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3EC7E-57D0-4590-95CB-F47148E7B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d86f00-8204-4262-92c2-030b48160a13"/>
    <ds:schemaRef ds:uri="e722014a-d710-45a3-982a-7a01756395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55B670-61C3-40AA-A817-8C6DBAA747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9DA716-B220-46DE-974B-232FA16CAB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1B88F20-0E05-4CDF-BADE-2425B8929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Yijun</dc:creator>
  <cp:keywords/>
  <dc:description/>
  <cp:lastModifiedBy>Ma Yijun</cp:lastModifiedBy>
  <cp:revision>17</cp:revision>
  <dcterms:created xsi:type="dcterms:W3CDTF">2020-09-10T16:10:00Z</dcterms:created>
  <dcterms:modified xsi:type="dcterms:W3CDTF">2020-11-04T16:25:00Z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0x010100858A2EAA4EF74D46984FD586B803A7C6</vt:lpwstr>
  </property>
</Properties>
</file>